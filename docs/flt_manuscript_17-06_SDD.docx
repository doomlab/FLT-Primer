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33D84" w14:textId="77777777" w:rsidR="00DC6FA4" w:rsidRDefault="002D6A6B" w:rsidP="00A37B7A">
      <w:pPr>
        <w:pStyle w:val="Title"/>
        <w:pageBreakBefore w:val="0"/>
        <w:spacing w:before="0" w:after="0"/>
      </w:pPr>
      <w:r>
        <w:t>A practical primer on processing semantic property norm data</w:t>
      </w:r>
    </w:p>
    <w:tbl>
      <w:tblPr>
        <w:tblStyle w:val="Table"/>
        <w:tblW w:w="5000" w:type="pct"/>
        <w:tblLook w:val="07C0" w:firstRow="0" w:lastRow="1" w:firstColumn="1" w:lastColumn="1" w:noHBand="1" w:noVBand="1"/>
      </w:tblPr>
      <w:tblGrid>
        <w:gridCol w:w="9404"/>
      </w:tblGrid>
      <w:tr w:rsidR="00DC6FA4" w:rsidRPr="00113BF3" w14:paraId="7A0EF25D" w14:textId="77777777">
        <w:tc>
          <w:tcPr>
            <w:tcW w:w="0" w:type="auto"/>
          </w:tcPr>
          <w:p w14:paraId="6428922D" w14:textId="77777777" w:rsidR="001047D8" w:rsidRDefault="001047D8" w:rsidP="00A37B7A">
            <w:pPr>
              <w:pStyle w:val="Compact"/>
              <w:spacing w:before="0" w:after="0"/>
              <w:jc w:val="center"/>
              <w:rPr>
                <w:lang w:val="it-IT"/>
              </w:rPr>
            </w:pPr>
          </w:p>
          <w:p w14:paraId="186BC91C" w14:textId="424B7732" w:rsidR="00DC6FA4" w:rsidRPr="00113BF3" w:rsidRDefault="002D6A6B" w:rsidP="00A37B7A">
            <w:pPr>
              <w:pStyle w:val="Compact"/>
              <w:spacing w:before="0" w:after="0"/>
              <w:jc w:val="center"/>
              <w:rPr>
                <w:lang w:val="it-IT"/>
              </w:rPr>
            </w:pPr>
            <w:r w:rsidRPr="00113BF3">
              <w:rPr>
                <w:lang w:val="it-IT"/>
              </w:rPr>
              <w:t>Erin M. Buchanan</w:t>
            </w:r>
            <w:r w:rsidRPr="00113BF3">
              <w:rPr>
                <w:vertAlign w:val="superscript"/>
                <w:lang w:val="it-IT"/>
              </w:rPr>
              <w:t>1</w:t>
            </w:r>
            <w:r w:rsidRPr="00113BF3">
              <w:rPr>
                <w:lang w:val="it-IT"/>
              </w:rPr>
              <w:t>, Simon De Deyne</w:t>
            </w:r>
            <w:r w:rsidRPr="00113BF3">
              <w:rPr>
                <w:vertAlign w:val="superscript"/>
                <w:lang w:val="it-IT"/>
              </w:rPr>
              <w:t>2</w:t>
            </w:r>
            <w:r w:rsidRPr="00113BF3">
              <w:rPr>
                <w:lang w:val="it-IT"/>
              </w:rPr>
              <w:t>, &amp; Maria Montefinese</w:t>
            </w:r>
            <w:r w:rsidRPr="00113BF3">
              <w:rPr>
                <w:vertAlign w:val="superscript"/>
                <w:lang w:val="it-IT"/>
              </w:rPr>
              <w:t>3</w:t>
            </w:r>
          </w:p>
        </w:tc>
      </w:tr>
      <w:tr w:rsidR="00DC6FA4" w14:paraId="5CF5F206" w14:textId="77777777">
        <w:tc>
          <w:tcPr>
            <w:tcW w:w="0" w:type="auto"/>
          </w:tcPr>
          <w:p w14:paraId="2A74C6A8" w14:textId="77777777" w:rsidR="00DC6FA4" w:rsidRDefault="002D6A6B" w:rsidP="00A37B7A">
            <w:pPr>
              <w:pStyle w:val="Compact"/>
              <w:spacing w:before="0" w:after="0"/>
              <w:jc w:val="center"/>
            </w:pPr>
            <w:r>
              <w:rPr>
                <w:vertAlign w:val="superscript"/>
              </w:rPr>
              <w:t>1</w:t>
            </w:r>
            <w:r>
              <w:t xml:space="preserve"> Harrisburg University of Science and Technology</w:t>
            </w:r>
          </w:p>
        </w:tc>
      </w:tr>
      <w:tr w:rsidR="00DC6FA4" w14:paraId="17A7BB1F" w14:textId="77777777">
        <w:tc>
          <w:tcPr>
            <w:tcW w:w="0" w:type="auto"/>
          </w:tcPr>
          <w:p w14:paraId="6252A599" w14:textId="5BE5052F" w:rsidR="00DC6FA4" w:rsidRDefault="002D6A6B" w:rsidP="00A37B7A">
            <w:pPr>
              <w:pStyle w:val="Compact"/>
              <w:spacing w:before="0" w:after="0"/>
              <w:jc w:val="center"/>
            </w:pPr>
            <w:r>
              <w:rPr>
                <w:vertAlign w:val="superscript"/>
              </w:rPr>
              <w:t>2</w:t>
            </w:r>
            <w:r>
              <w:t xml:space="preserve"> The University of </w:t>
            </w:r>
            <w:r w:rsidR="001047D8">
              <w:t>Melbourne</w:t>
            </w:r>
          </w:p>
        </w:tc>
      </w:tr>
      <w:tr w:rsidR="00DC6FA4" w14:paraId="7226F9BB" w14:textId="77777777">
        <w:tc>
          <w:tcPr>
            <w:tcW w:w="0" w:type="auto"/>
          </w:tcPr>
          <w:p w14:paraId="18C25441" w14:textId="77777777" w:rsidR="00DC6FA4" w:rsidRDefault="002D6A6B" w:rsidP="00A37B7A">
            <w:pPr>
              <w:pStyle w:val="Compact"/>
              <w:spacing w:before="0" w:after="0"/>
              <w:jc w:val="center"/>
            </w:pPr>
            <w:r>
              <w:rPr>
                <w:vertAlign w:val="superscript"/>
              </w:rPr>
              <w:t>3</w:t>
            </w:r>
            <w:r>
              <w:t xml:space="preserve"> University of Padua</w:t>
            </w:r>
          </w:p>
        </w:tc>
      </w:tr>
      <w:tr w:rsidR="00DC6FA4" w14:paraId="3D939C27" w14:textId="77777777">
        <w:tc>
          <w:tcPr>
            <w:tcW w:w="0" w:type="auto"/>
          </w:tcPr>
          <w:p w14:paraId="5C477D02" w14:textId="77777777" w:rsidR="00DC6FA4" w:rsidRDefault="002D6A6B" w:rsidP="00A37B7A">
            <w:pPr>
              <w:pStyle w:val="Compact"/>
              <w:spacing w:before="0" w:after="0"/>
              <w:jc w:val="center"/>
            </w:pPr>
            <w:r>
              <w:t>                                                                                                                                                    </w:t>
            </w:r>
          </w:p>
        </w:tc>
      </w:tr>
    </w:tbl>
    <w:p w14:paraId="62DA699E" w14:textId="77777777" w:rsidR="00DC6FA4" w:rsidRDefault="002D6A6B" w:rsidP="00A37B7A">
      <w:pPr>
        <w:pStyle w:val="BodyText"/>
        <w:spacing w:before="0" w:after="0"/>
      </w:pPr>
      <w:r>
        <w:t> </w:t>
      </w:r>
    </w:p>
    <w:p w14:paraId="7012D05A" w14:textId="77777777" w:rsidR="00DC6FA4" w:rsidRDefault="002D6A6B" w:rsidP="00A37B7A">
      <w:pPr>
        <w:pStyle w:val="BodyText"/>
        <w:spacing w:before="0" w:after="0"/>
      </w:pPr>
      <w:r>
        <w:t> </w:t>
      </w:r>
    </w:p>
    <w:p w14:paraId="1CCFF380" w14:textId="77777777" w:rsidR="00DC6FA4" w:rsidRDefault="002D6A6B" w:rsidP="00A37B7A">
      <w:pPr>
        <w:pStyle w:val="BodyText"/>
        <w:spacing w:before="0" w:after="0"/>
      </w:pPr>
      <w:r>
        <w:t> </w:t>
      </w:r>
    </w:p>
    <w:p w14:paraId="70BD3111" w14:textId="77777777" w:rsidR="00DC6FA4" w:rsidRDefault="002D6A6B" w:rsidP="00A37B7A">
      <w:pPr>
        <w:pStyle w:val="BodyText"/>
        <w:spacing w:before="0" w:after="0"/>
      </w:pPr>
      <w:r>
        <w:t> </w:t>
      </w:r>
    </w:p>
    <w:p w14:paraId="25104287" w14:textId="77777777" w:rsidR="00DC6FA4" w:rsidRDefault="002D6A6B" w:rsidP="00A37B7A">
      <w:pPr>
        <w:pStyle w:val="BodyText"/>
        <w:spacing w:before="0" w:after="0"/>
      </w:pPr>
      <w:r>
        <w:t> </w:t>
      </w:r>
    </w:p>
    <w:p w14:paraId="7BD4F780" w14:textId="77777777" w:rsidR="00DC6FA4" w:rsidRDefault="002D6A6B" w:rsidP="00A37B7A">
      <w:pPr>
        <w:pStyle w:val="BodyText"/>
        <w:spacing w:before="0" w:after="0"/>
      </w:pPr>
      <w:r>
        <w:t> </w:t>
      </w:r>
    </w:p>
    <w:p w14:paraId="3427EE20" w14:textId="77777777" w:rsidR="00DC6FA4" w:rsidRDefault="002D6A6B" w:rsidP="00A37B7A">
      <w:pPr>
        <w:pStyle w:val="BodyText"/>
        <w:spacing w:before="0" w:after="0"/>
      </w:pPr>
      <w:r>
        <w:t> </w:t>
      </w:r>
    </w:p>
    <w:p w14:paraId="7AE70894" w14:textId="77777777" w:rsidR="00DC6FA4" w:rsidRDefault="002D6A6B" w:rsidP="00A37B7A">
      <w:pPr>
        <w:pStyle w:val="Heading1"/>
        <w:spacing w:before="0"/>
      </w:pPr>
      <w:bookmarkStart w:id="0" w:name="author-note"/>
      <w:r>
        <w:t>Author note</w:t>
      </w:r>
      <w:bookmarkEnd w:id="0"/>
    </w:p>
    <w:p w14:paraId="0C41167F" w14:textId="77777777" w:rsidR="00DC6FA4" w:rsidRDefault="002D6A6B" w:rsidP="00A37B7A">
      <w:pPr>
        <w:pStyle w:val="FirstParagraph"/>
        <w:spacing w:before="0" w:after="0"/>
        <w:rPr>
          <w:rStyle w:val="Hyperlink"/>
        </w:rPr>
      </w:pPr>
      <w:r>
        <w:t xml:space="preserve">Correspondence concerning this article should be addressed to Erin M. Buchanan, 326 Market St., Harrisburg, PA 17101. E-mail: </w:t>
      </w:r>
      <w:hyperlink r:id="rId7">
        <w:r>
          <w:rPr>
            <w:rStyle w:val="Hyperlink"/>
          </w:rPr>
          <w:t>ebuchanan@harrisburgu.edu</w:t>
        </w:r>
      </w:hyperlink>
    </w:p>
    <w:p w14:paraId="3808BC03" w14:textId="77777777" w:rsidR="00A37B7A" w:rsidRDefault="00A37B7A" w:rsidP="00A37B7A">
      <w:pPr>
        <w:pStyle w:val="BodyText"/>
      </w:pPr>
    </w:p>
    <w:p w14:paraId="42218992" w14:textId="77777777" w:rsidR="00A37B7A" w:rsidRDefault="00A37B7A" w:rsidP="00A37B7A">
      <w:pPr>
        <w:pStyle w:val="BodyText"/>
      </w:pPr>
    </w:p>
    <w:p w14:paraId="1BA76EA6" w14:textId="77777777" w:rsidR="00A37B7A" w:rsidRDefault="00A37B7A" w:rsidP="00A37B7A">
      <w:pPr>
        <w:pStyle w:val="BodyText"/>
      </w:pPr>
    </w:p>
    <w:p w14:paraId="014C8A29" w14:textId="77777777" w:rsidR="00A37B7A" w:rsidRPr="00A37B7A" w:rsidRDefault="00A37B7A" w:rsidP="00A37B7A">
      <w:pPr>
        <w:pStyle w:val="BodyText"/>
      </w:pPr>
    </w:p>
    <w:p w14:paraId="705CEEAE" w14:textId="77777777" w:rsidR="00DC6FA4" w:rsidRDefault="002D6A6B" w:rsidP="00A37B7A">
      <w:pPr>
        <w:pStyle w:val="Title"/>
        <w:pageBreakBefore w:val="0"/>
        <w:spacing w:before="0" w:after="0"/>
      </w:pPr>
      <w:r>
        <w:lastRenderedPageBreak/>
        <w:t>Abstract</w:t>
      </w:r>
    </w:p>
    <w:p w14:paraId="383D745C" w14:textId="7C04CE1D" w:rsidR="00DC6FA4" w:rsidRDefault="002D6A6B" w:rsidP="00A37B7A">
      <w:pPr>
        <w:pStyle w:val="BodyText"/>
        <w:spacing w:before="0" w:after="0"/>
      </w:pPr>
      <w:r>
        <w:t>Semantic property listing tasks require participants to generate short propositions (e.g., &lt;</w:t>
      </w:r>
      <w:proofErr w:type="spellStart"/>
      <w:r>
        <w:t>barks</w:t>
      </w:r>
      <w:proofErr w:type="spellEnd"/>
      <w:r>
        <w:t>&gt;, &lt;has fur&gt;) for a specific concept (e.g., dog). This task is the cornerstone of the creation of semantic property norms which are essential for modelling, stimuli creation, and understanding similarity between concepts. However,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This practical primer will offer potential solutions to several longstanding problems and allow researchers to develop new property listing norms overcoming the constraints of previous studies.</w:t>
      </w:r>
    </w:p>
    <w:p w14:paraId="28A5C910" w14:textId="77777777" w:rsidR="00DC6FA4" w:rsidRDefault="002D6A6B" w:rsidP="00A37B7A">
      <w:pPr>
        <w:pStyle w:val="BodyText"/>
        <w:spacing w:before="0" w:after="0"/>
      </w:pPr>
      <w:r>
        <w:rPr>
          <w:i/>
        </w:rPr>
        <w:t>Keywords:</w:t>
      </w:r>
      <w:r>
        <w:t xml:space="preserve"> semantic, property norm task, tutorial</w:t>
      </w:r>
    </w:p>
    <w:p w14:paraId="7B1F23E8" w14:textId="77777777" w:rsidR="00DC6FA4" w:rsidRDefault="002D6A6B" w:rsidP="00A37B7A">
      <w:pPr>
        <w:pStyle w:val="BodyText"/>
        <w:spacing w:before="0" w:after="0"/>
      </w:pPr>
      <w:r>
        <w:t>Word count:</w:t>
      </w:r>
    </w:p>
    <w:p w14:paraId="74B164DA" w14:textId="77777777" w:rsidR="00A37B7A" w:rsidRPr="00667FF3" w:rsidRDefault="00E26264" w:rsidP="00A37B7A">
      <w:pPr>
        <w:pStyle w:val="Title"/>
        <w:pageBreakBefore w:val="0"/>
        <w:spacing w:before="0" w:after="0"/>
        <w:jc w:val="left"/>
        <w:rPr>
          <w:rFonts w:cs="Times New Roman"/>
          <w:b/>
          <w:lang w:val="en-GB"/>
        </w:rPr>
      </w:pPr>
      <w:commentRangeStart w:id="1"/>
      <w:r w:rsidRPr="00667FF3">
        <w:rPr>
          <w:rFonts w:cs="Times New Roman"/>
          <w:b/>
          <w:lang w:val="en-GB"/>
        </w:rPr>
        <w:t>Introduction</w:t>
      </w:r>
      <w:commentRangeEnd w:id="1"/>
      <w:r w:rsidR="0088615D">
        <w:rPr>
          <w:rStyle w:val="CommentReference"/>
          <w:rFonts w:asciiTheme="minorHAnsi" w:eastAsiaTheme="minorHAnsi" w:hAnsiTheme="minorHAnsi" w:cstheme="minorBidi"/>
          <w:bCs w:val="0"/>
        </w:rPr>
        <w:commentReference w:id="1"/>
      </w:r>
    </w:p>
    <w:p w14:paraId="16968CE9" w14:textId="7989FB9F" w:rsidR="0016101F" w:rsidRDefault="00E26264" w:rsidP="00D36847">
      <w:pPr>
        <w:pStyle w:val="Compact"/>
        <w:spacing w:before="0" w:after="0"/>
        <w:rPr>
          <w:rFonts w:cs="Times New Roman"/>
          <w:lang w:val="en-GB"/>
        </w:rPr>
      </w:pPr>
      <w:r w:rsidRPr="00667FF3">
        <w:rPr>
          <w:rFonts w:cs="Times New Roman"/>
          <w:lang w:val="en-GB"/>
        </w:rPr>
        <w:t>Semanti</w:t>
      </w:r>
      <w:r w:rsidR="002E65D5">
        <w:rPr>
          <w:rFonts w:cs="Times New Roman"/>
          <w:lang w:val="en-GB"/>
        </w:rPr>
        <w:t xml:space="preserve">c </w:t>
      </w:r>
      <w:r w:rsidR="00220910">
        <w:rPr>
          <w:rFonts w:cs="Times New Roman"/>
          <w:lang w:val="en-GB"/>
        </w:rPr>
        <w:t>property</w:t>
      </w:r>
      <w:r w:rsidR="002E65D5">
        <w:rPr>
          <w:rFonts w:cs="Times New Roman"/>
          <w:lang w:val="en-GB"/>
        </w:rPr>
        <w:t xml:space="preserve"> are assumed to be, entirely or in part, </w:t>
      </w:r>
      <w:r w:rsidRPr="00667FF3">
        <w:rPr>
          <w:rFonts w:cs="Times New Roman"/>
          <w:lang w:val="en-GB"/>
        </w:rPr>
        <w:t xml:space="preserve">the building blocks of </w:t>
      </w:r>
      <w:r w:rsidR="00A37B7A" w:rsidRPr="00667FF3">
        <w:rPr>
          <w:rFonts w:cs="Times New Roman"/>
          <w:lang w:val="en-GB"/>
        </w:rPr>
        <w:t>semantic representation –</w:t>
      </w:r>
      <w:ins w:id="2" w:author="Buchanan, Erin M" w:date="2019-06-19T18:20:00Z">
        <w:r w:rsidR="00CF204E">
          <w:rPr>
            <w:rFonts w:cs="Times New Roman"/>
            <w:lang w:val="en-GB"/>
          </w:rPr>
          <w:t xml:space="preserve"> </w:t>
        </w:r>
      </w:ins>
      <w:r w:rsidR="00A37B7A" w:rsidRPr="00667FF3">
        <w:rPr>
          <w:rFonts w:cs="Times New Roman"/>
          <w:lang w:val="en-GB"/>
        </w:rPr>
        <w:t>the knowledge we have of the world-</w:t>
      </w:r>
      <w:r w:rsidRPr="00667FF3">
        <w:rPr>
          <w:rFonts w:cs="Times New Roman"/>
          <w:lang w:val="en-GB"/>
        </w:rPr>
        <w:t xml:space="preserve"> by a variety of theories (e.g., Collins &amp; </w:t>
      </w:r>
      <w:proofErr w:type="spellStart"/>
      <w:r w:rsidRPr="00667FF3">
        <w:rPr>
          <w:rFonts w:cs="Times New Roman"/>
          <w:lang w:val="en-GB"/>
        </w:rPr>
        <w:lastRenderedPageBreak/>
        <w:t>Quillian</w:t>
      </w:r>
      <w:proofErr w:type="spellEnd"/>
      <w:r w:rsidRPr="00667FF3">
        <w:rPr>
          <w:rFonts w:cs="Times New Roman"/>
          <w:lang w:val="en-GB"/>
        </w:rPr>
        <w:t xml:space="preserve">, 1969; </w:t>
      </w:r>
      <w:proofErr w:type="spellStart"/>
      <w:r w:rsidRPr="00667FF3">
        <w:rPr>
          <w:rFonts w:cs="Times New Roman"/>
          <w:lang w:val="en-GB"/>
        </w:rPr>
        <w:t>Jackendoff</w:t>
      </w:r>
      <w:proofErr w:type="spellEnd"/>
      <w:r w:rsidRPr="00667FF3">
        <w:rPr>
          <w:rFonts w:cs="Times New Roman"/>
          <w:lang w:val="en-GB"/>
        </w:rPr>
        <w:t xml:space="preserve">, 1990, 2002; Minsky, 1975; Norman &amp; </w:t>
      </w:r>
      <w:proofErr w:type="spellStart"/>
      <w:r w:rsidRPr="00667FF3">
        <w:rPr>
          <w:rFonts w:cs="Times New Roman"/>
          <w:lang w:val="en-GB"/>
        </w:rPr>
        <w:t>Rumelhart</w:t>
      </w:r>
      <w:proofErr w:type="spellEnd"/>
      <w:r w:rsidRPr="00667FF3">
        <w:rPr>
          <w:rFonts w:cs="Times New Roman"/>
          <w:lang w:val="en-GB"/>
        </w:rPr>
        <w:t xml:space="preserve">, 1975; </w:t>
      </w:r>
      <w:proofErr w:type="spellStart"/>
      <w:r w:rsidRPr="00667FF3">
        <w:rPr>
          <w:rFonts w:cs="Times New Roman"/>
          <w:lang w:val="en-GB"/>
        </w:rPr>
        <w:t>Saffran</w:t>
      </w:r>
      <w:proofErr w:type="spellEnd"/>
      <w:r w:rsidRPr="00667FF3">
        <w:rPr>
          <w:rFonts w:cs="Times New Roman"/>
          <w:lang w:val="en-GB"/>
        </w:rPr>
        <w:t xml:space="preserve"> &amp; </w:t>
      </w:r>
      <w:proofErr w:type="spellStart"/>
      <w:r w:rsidRPr="00667FF3">
        <w:rPr>
          <w:rFonts w:cs="Times New Roman"/>
          <w:lang w:val="en-GB"/>
        </w:rPr>
        <w:t>Sholl</w:t>
      </w:r>
      <w:proofErr w:type="spellEnd"/>
      <w:r w:rsidRPr="00667FF3">
        <w:rPr>
          <w:rFonts w:cs="Times New Roman"/>
          <w:lang w:val="en-GB"/>
        </w:rPr>
        <w:t xml:space="preserve">, 1999; Smith &amp; </w:t>
      </w:r>
      <w:proofErr w:type="spellStart"/>
      <w:r w:rsidRPr="00667FF3">
        <w:rPr>
          <w:rFonts w:cs="Times New Roman"/>
          <w:lang w:val="en-GB"/>
        </w:rPr>
        <w:t>Medin</w:t>
      </w:r>
      <w:proofErr w:type="spellEnd"/>
      <w:r w:rsidRPr="00667FF3">
        <w:rPr>
          <w:rFonts w:cs="Times New Roman"/>
          <w:lang w:val="en-GB"/>
        </w:rPr>
        <w:t xml:space="preserve">, 1981) and computational models (e.g., </w:t>
      </w:r>
      <w:proofErr w:type="spellStart"/>
      <w:r w:rsidRPr="00667FF3">
        <w:rPr>
          <w:rFonts w:cs="Times New Roman"/>
          <w:lang w:val="en-GB"/>
        </w:rPr>
        <w:t>Caramazza</w:t>
      </w:r>
      <w:proofErr w:type="spellEnd"/>
      <w:r w:rsidRPr="00667FF3">
        <w:rPr>
          <w:rFonts w:cs="Times New Roman"/>
          <w:lang w:val="en-GB"/>
        </w:rPr>
        <w:t xml:space="preserve"> &amp; Shelton, 1998; Farah &amp; McClelland, 1991; Humphreys &amp; Forde, 2001). </w:t>
      </w:r>
      <w:r w:rsidR="002E65D5">
        <w:rPr>
          <w:rFonts w:cs="Times New Roman"/>
          <w:lang w:val="en-GB"/>
        </w:rPr>
        <w:t xml:space="preserve">Within this perspective, </w:t>
      </w:r>
      <w:r w:rsidR="00A37B7A" w:rsidRPr="00667FF3">
        <w:rPr>
          <w:rFonts w:cs="Times New Roman"/>
          <w:lang w:val="en-GB"/>
        </w:rPr>
        <w:t>the</w:t>
      </w:r>
      <w:ins w:id="3" w:author="Simon De Deyne" w:date="2019-06-17T09:37:00Z">
        <w:r w:rsidR="0074487E">
          <w:rPr>
            <w:rFonts w:cs="Times New Roman"/>
            <w:lang w:val="en-GB"/>
          </w:rPr>
          <w:t xml:space="preserve"> meaning of a</w:t>
        </w:r>
        <w:del w:id="4" w:author="Buchanan, Erin M" w:date="2019-06-19T18:20:00Z">
          <w:r w:rsidR="0074487E" w:rsidDel="00CF204E">
            <w:rPr>
              <w:rFonts w:cs="Times New Roman"/>
              <w:lang w:val="en-GB"/>
            </w:rPr>
            <w:delText xml:space="preserve"> </w:delText>
          </w:r>
        </w:del>
      </w:ins>
      <w:r w:rsidR="00A37B7A" w:rsidRPr="00667FF3">
        <w:rPr>
          <w:rFonts w:cs="Times New Roman"/>
          <w:lang w:val="en-GB"/>
        </w:rPr>
        <w:t xml:space="preserve"> concept</w:t>
      </w:r>
      <w:del w:id="5" w:author="Simon De Deyne" w:date="2019-06-17T09:37:00Z">
        <w:r w:rsidR="00A37B7A" w:rsidRPr="00667FF3" w:rsidDel="0074487E">
          <w:rPr>
            <w:rFonts w:cs="Times New Roman"/>
            <w:lang w:val="en-GB"/>
          </w:rPr>
          <w:delText xml:space="preserve"> meaning</w:delText>
        </w:r>
      </w:del>
      <w:r w:rsidR="00A37B7A" w:rsidRPr="00667FF3">
        <w:rPr>
          <w:rFonts w:cs="Times New Roman"/>
          <w:lang w:val="en-GB"/>
        </w:rPr>
        <w:t xml:space="preserve"> </w:t>
      </w:r>
      <w:r w:rsidR="002E65D5">
        <w:rPr>
          <w:rFonts w:cs="Times New Roman"/>
          <w:lang w:val="en-GB"/>
        </w:rPr>
        <w:t>is conceived as</w:t>
      </w:r>
      <w:r w:rsidR="00A37B7A" w:rsidRPr="00667FF3">
        <w:rPr>
          <w:rFonts w:cs="Times New Roman"/>
          <w:lang w:val="en-GB"/>
        </w:rPr>
        <w:t xml:space="preserve"> </w:t>
      </w:r>
      <w:r w:rsidR="00667FF3" w:rsidRPr="00667FF3">
        <w:rPr>
          <w:rFonts w:cs="Times New Roman"/>
          <w:lang w:val="en-GB"/>
        </w:rPr>
        <w:t xml:space="preserve">a distributed pattern of semantic </w:t>
      </w:r>
      <w:r w:rsidR="00220910">
        <w:rPr>
          <w:rFonts w:cs="Times New Roman"/>
          <w:lang w:val="en-GB"/>
        </w:rPr>
        <w:t>properties</w:t>
      </w:r>
      <w:r w:rsidR="002E65D5">
        <w:rPr>
          <w:rFonts w:cs="Times New Roman"/>
          <w:lang w:val="en-GB"/>
        </w:rPr>
        <w:t xml:space="preserve">, </w:t>
      </w:r>
      <w:r w:rsidR="004F6E9F">
        <w:rPr>
          <w:rFonts w:cs="Times New Roman"/>
          <w:lang w:val="en-GB"/>
        </w:rPr>
        <w:t>which convey</w:t>
      </w:r>
      <w:r w:rsidR="002E65D5">
        <w:rPr>
          <w:rFonts w:cs="Times New Roman"/>
          <w:lang w:val="en-GB"/>
        </w:rPr>
        <w:t xml:space="preserve"> multiple types of information </w:t>
      </w:r>
      <w:r w:rsidR="00667FF3" w:rsidRPr="00667FF3">
        <w:rPr>
          <w:rFonts w:cs="Times New Roman"/>
          <w:lang w:val="en-GB"/>
        </w:rPr>
        <w:t xml:space="preserve">(e.g., Cree &amp; McRae, 2003; </w:t>
      </w:r>
      <w:proofErr w:type="spellStart"/>
      <w:r w:rsidR="00667FF3" w:rsidRPr="00667FF3">
        <w:rPr>
          <w:rFonts w:cs="Times New Roman"/>
          <w:lang w:val="en-GB"/>
        </w:rPr>
        <w:t>Pl</w:t>
      </w:r>
      <w:r w:rsidR="00667FF3">
        <w:rPr>
          <w:rFonts w:cs="Times New Roman"/>
          <w:lang w:val="en-GB"/>
        </w:rPr>
        <w:t>aut</w:t>
      </w:r>
      <w:proofErr w:type="spellEnd"/>
      <w:r w:rsidR="00667FF3">
        <w:rPr>
          <w:rFonts w:cs="Times New Roman"/>
          <w:lang w:val="en-GB"/>
        </w:rPr>
        <w:t xml:space="preserve">, 2002; Rogers et al., 2004). For example, the concept </w:t>
      </w:r>
      <w:r w:rsidR="00220910">
        <w:rPr>
          <w:rFonts w:cs="Times New Roman"/>
          <w:smallCaps/>
          <w:lang w:val="en-GB"/>
        </w:rPr>
        <w:t>horse</w:t>
      </w:r>
      <w:r w:rsidR="00667FF3">
        <w:rPr>
          <w:rFonts w:cs="Times New Roman"/>
          <w:lang w:val="en-GB"/>
        </w:rPr>
        <w:t xml:space="preserve"> can be described by </w:t>
      </w:r>
      <w:r w:rsidR="002E65D5">
        <w:rPr>
          <w:rFonts w:cs="Times New Roman"/>
          <w:lang w:val="en-GB"/>
        </w:rPr>
        <w:t>encyclopaedic (</w:t>
      </w:r>
      <w:r w:rsidR="00220910">
        <w:rPr>
          <w:rFonts w:cs="Times New Roman"/>
          <w:lang w:val="en-GB"/>
        </w:rPr>
        <w:t>&lt;</w:t>
      </w:r>
      <w:r w:rsidR="00667FF3">
        <w:rPr>
          <w:rFonts w:cs="Times New Roman"/>
          <w:lang w:val="en-GB"/>
        </w:rPr>
        <w:t>is a mammal</w:t>
      </w:r>
      <w:r w:rsidR="00220910">
        <w:rPr>
          <w:rFonts w:cs="Times New Roman"/>
          <w:lang w:val="en-GB"/>
        </w:rPr>
        <w:t>&gt;</w:t>
      </w:r>
      <w:r w:rsidR="002E65D5">
        <w:rPr>
          <w:rFonts w:cs="Times New Roman"/>
          <w:lang w:val="en-GB"/>
        </w:rPr>
        <w:t>)</w:t>
      </w:r>
      <w:r w:rsidR="00667FF3">
        <w:rPr>
          <w:rFonts w:cs="Times New Roman"/>
          <w:lang w:val="en-GB"/>
        </w:rPr>
        <w:t xml:space="preserve">, </w:t>
      </w:r>
      <w:r w:rsidR="002E65D5">
        <w:rPr>
          <w:rFonts w:cs="Times New Roman"/>
          <w:lang w:val="en-GB"/>
        </w:rPr>
        <w:t>visual (</w:t>
      </w:r>
      <w:r w:rsidR="00220910">
        <w:rPr>
          <w:rFonts w:cs="Times New Roman"/>
          <w:lang w:val="en-GB"/>
        </w:rPr>
        <w:t>&lt;is furry&gt;, &lt;has legs&gt;, &lt;has a tail&gt;</w:t>
      </w:r>
      <w:r w:rsidR="00F34BC0">
        <w:rPr>
          <w:rFonts w:cs="Times New Roman"/>
          <w:lang w:val="en-GB"/>
        </w:rPr>
        <w:t>, &lt;has a man</w:t>
      </w:r>
      <w:r w:rsidR="00220910">
        <w:rPr>
          <w:rFonts w:cs="Times New Roman"/>
          <w:lang w:val="en-GB"/>
        </w:rPr>
        <w:t xml:space="preserve">e&gt;), functional (&lt;used for racing&gt;) and </w:t>
      </w:r>
      <w:r w:rsidR="002E65D5">
        <w:rPr>
          <w:rFonts w:cs="Times New Roman"/>
          <w:lang w:val="en-GB"/>
        </w:rPr>
        <w:t>motor (</w:t>
      </w:r>
      <w:r w:rsidR="00220910">
        <w:rPr>
          <w:rFonts w:cs="Times New Roman"/>
          <w:lang w:val="en-GB"/>
        </w:rPr>
        <w:t>&lt;gallops&gt;) informa</w:t>
      </w:r>
      <w:r w:rsidR="002E65D5">
        <w:rPr>
          <w:rFonts w:cs="Times New Roman"/>
          <w:lang w:val="en-GB"/>
        </w:rPr>
        <w:t>tion</w:t>
      </w:r>
      <w:r w:rsidR="00667FF3">
        <w:rPr>
          <w:rFonts w:cs="Times New Roman"/>
          <w:lang w:val="en-GB"/>
        </w:rPr>
        <w:t xml:space="preserve">. </w:t>
      </w:r>
      <w:r w:rsidR="00220910" w:rsidRPr="00220910">
        <w:rPr>
          <w:rFonts w:cs="Times New Roman"/>
          <w:lang w:val="en-GB"/>
        </w:rPr>
        <w:t xml:space="preserve">Given the relevance of semantic properties in </w:t>
      </w:r>
      <w:r w:rsidR="00252C3E">
        <w:rPr>
          <w:rFonts w:cs="Times New Roman"/>
          <w:lang w:val="en-GB"/>
        </w:rPr>
        <w:t>shaping</w:t>
      </w:r>
      <w:r w:rsidR="00220910">
        <w:rPr>
          <w:rFonts w:cs="Times New Roman"/>
          <w:lang w:val="en-GB"/>
        </w:rPr>
        <w:t xml:space="preserve"> </w:t>
      </w:r>
      <w:r w:rsidR="00220910" w:rsidRPr="00220910">
        <w:rPr>
          <w:rFonts w:cs="Times New Roman"/>
          <w:lang w:val="en-GB"/>
        </w:rPr>
        <w:t>theories</w:t>
      </w:r>
      <w:r w:rsidR="00220910">
        <w:rPr>
          <w:rFonts w:cs="Times New Roman"/>
          <w:lang w:val="en-GB"/>
        </w:rPr>
        <w:t xml:space="preserve"> </w:t>
      </w:r>
      <w:r w:rsidR="00E8204F">
        <w:rPr>
          <w:rFonts w:cs="Times New Roman"/>
          <w:lang w:val="en-GB"/>
        </w:rPr>
        <w:t>of</w:t>
      </w:r>
      <w:r w:rsidR="00220910">
        <w:rPr>
          <w:rFonts w:cs="Times New Roman"/>
          <w:lang w:val="en-GB"/>
        </w:rPr>
        <w:t xml:space="preserve"> semantic representation</w:t>
      </w:r>
      <w:r w:rsidR="00220910" w:rsidRPr="00220910">
        <w:rPr>
          <w:rFonts w:cs="Times New Roman"/>
          <w:lang w:val="en-GB"/>
        </w:rPr>
        <w:t xml:space="preserve">, researchers have </w:t>
      </w:r>
      <w:r w:rsidR="00220910">
        <w:rPr>
          <w:rFonts w:cs="Times New Roman"/>
          <w:lang w:val="en-GB"/>
        </w:rPr>
        <w:t>recognized the value of collect</w:t>
      </w:r>
      <w:r w:rsidR="00220910" w:rsidRPr="00220910">
        <w:rPr>
          <w:rFonts w:cs="Times New Roman"/>
          <w:lang w:val="en-GB"/>
        </w:rPr>
        <w:t xml:space="preserve">ing semantic </w:t>
      </w:r>
      <w:r w:rsidR="00220910">
        <w:rPr>
          <w:rFonts w:cs="Times New Roman"/>
          <w:lang w:val="en-GB"/>
        </w:rPr>
        <w:t>property</w:t>
      </w:r>
      <w:r w:rsidR="00220910" w:rsidRPr="00220910">
        <w:rPr>
          <w:rFonts w:cs="Times New Roman"/>
          <w:lang w:val="en-GB"/>
        </w:rPr>
        <w:t xml:space="preserve"> production norms</w:t>
      </w:r>
      <w:r w:rsidR="00252C3E">
        <w:rPr>
          <w:rFonts w:cs="Times New Roman"/>
          <w:lang w:val="en-GB"/>
        </w:rPr>
        <w:t xml:space="preserve">. Typically, in the property generation task, participants </w:t>
      </w:r>
      <w:r w:rsidRPr="00252C3E">
        <w:rPr>
          <w:rFonts w:cs="Times New Roman"/>
          <w:lang w:val="en-GB"/>
        </w:rPr>
        <w:t>are presented with a set of concept</w:t>
      </w:r>
      <w:r w:rsidR="00252C3E" w:rsidRPr="00252C3E">
        <w:rPr>
          <w:rFonts w:cs="Times New Roman"/>
          <w:lang w:val="en-GB"/>
        </w:rPr>
        <w:t>s</w:t>
      </w:r>
      <w:r w:rsidRPr="00252C3E">
        <w:rPr>
          <w:rFonts w:cs="Times New Roman"/>
          <w:lang w:val="en-GB"/>
        </w:rPr>
        <w:t xml:space="preserve"> and</w:t>
      </w:r>
      <w:r w:rsidR="00252C3E">
        <w:rPr>
          <w:rFonts w:cs="Times New Roman"/>
          <w:lang w:val="en-GB"/>
        </w:rPr>
        <w:t xml:space="preserve"> </w:t>
      </w:r>
      <w:r w:rsidRPr="00252C3E">
        <w:rPr>
          <w:rFonts w:cs="Times New Roman"/>
          <w:lang w:val="en-GB"/>
        </w:rPr>
        <w:t xml:space="preserve">are asked to </w:t>
      </w:r>
      <w:r w:rsidR="00252C3E" w:rsidRPr="00252C3E">
        <w:rPr>
          <w:rFonts w:cs="Times New Roman"/>
          <w:lang w:val="en-GB"/>
        </w:rPr>
        <w:t>list</w:t>
      </w:r>
      <w:r w:rsidRPr="00252C3E">
        <w:rPr>
          <w:rFonts w:cs="Times New Roman"/>
          <w:lang w:val="en-GB"/>
        </w:rPr>
        <w:t xml:space="preserve"> the </w:t>
      </w:r>
      <w:r w:rsidR="00252C3E" w:rsidRPr="00252C3E">
        <w:rPr>
          <w:rFonts w:cs="Times New Roman"/>
          <w:lang w:val="en-GB"/>
        </w:rPr>
        <w:t>properties</w:t>
      </w:r>
      <w:r w:rsidRPr="00252C3E">
        <w:rPr>
          <w:rFonts w:cs="Times New Roman"/>
          <w:lang w:val="en-GB"/>
        </w:rPr>
        <w:t xml:space="preserve"> they think are </w:t>
      </w:r>
      <w:r w:rsidR="0074487E">
        <w:rPr>
          <w:rFonts w:cs="Times New Roman"/>
          <w:lang w:val="en-GB"/>
        </w:rPr>
        <w:t xml:space="preserve">characteristic </w:t>
      </w:r>
      <w:r w:rsidRPr="00252C3E">
        <w:rPr>
          <w:rFonts w:cs="Times New Roman"/>
          <w:lang w:val="en-GB"/>
        </w:rPr>
        <w:t>for each concept</w:t>
      </w:r>
      <w:r w:rsidR="00252C3E" w:rsidRPr="00252C3E">
        <w:rPr>
          <w:rFonts w:cs="Times New Roman"/>
          <w:lang w:val="en-GB"/>
        </w:rPr>
        <w:t xml:space="preserve"> meaning</w:t>
      </w:r>
      <w:r w:rsidRPr="00252C3E">
        <w:rPr>
          <w:rFonts w:cs="Times New Roman"/>
          <w:lang w:val="en-GB"/>
        </w:rPr>
        <w:t>.</w:t>
      </w:r>
      <w:r w:rsidR="00336E78">
        <w:rPr>
          <w:rFonts w:cs="Times New Roman"/>
          <w:lang w:val="en-GB"/>
        </w:rPr>
        <w:t xml:space="preserve"> </w:t>
      </w:r>
      <w:r w:rsidR="0088615D" w:rsidRPr="00360A5C">
        <w:rPr>
          <w:rFonts w:cs="Times New Roman"/>
          <w:highlight w:val="yellow"/>
          <w:lang w:val="en-GB"/>
        </w:rPr>
        <w:t xml:space="preserve">Generally, in this task, the concepts are called </w:t>
      </w:r>
      <w:r w:rsidR="0088615D" w:rsidRPr="00360A5C">
        <w:rPr>
          <w:rFonts w:cs="Times New Roman"/>
          <w:i/>
          <w:highlight w:val="yellow"/>
          <w:lang w:val="en-GB"/>
        </w:rPr>
        <w:t>cues</w:t>
      </w:r>
      <w:r w:rsidR="0088615D" w:rsidRPr="00360A5C">
        <w:rPr>
          <w:rFonts w:cs="Times New Roman"/>
          <w:highlight w:val="yellow"/>
          <w:lang w:val="en-GB"/>
        </w:rPr>
        <w:t xml:space="preserve">, and the responses to the cue are called </w:t>
      </w:r>
      <w:r w:rsidR="0088615D" w:rsidRPr="00360A5C">
        <w:rPr>
          <w:rFonts w:cs="Times New Roman"/>
          <w:i/>
          <w:highlight w:val="yellow"/>
          <w:lang w:val="en-GB"/>
        </w:rPr>
        <w:t>features</w:t>
      </w:r>
      <w:r w:rsidR="0074487E">
        <w:rPr>
          <w:rStyle w:val="FootnoteReference"/>
          <w:rFonts w:cs="Times New Roman"/>
          <w:i/>
          <w:highlight w:val="yellow"/>
          <w:lang w:val="en-GB"/>
        </w:rPr>
        <w:footnoteReference w:id="1"/>
      </w:r>
      <w:r w:rsidR="0088615D" w:rsidRPr="00360A5C">
        <w:rPr>
          <w:rFonts w:cs="Times New Roman"/>
          <w:highlight w:val="yellow"/>
          <w:lang w:val="en-GB"/>
        </w:rPr>
        <w:t>.</w:t>
      </w:r>
      <w:r w:rsidR="0088615D">
        <w:rPr>
          <w:rFonts w:cs="Times New Roman"/>
          <w:lang w:val="en-GB"/>
        </w:rPr>
        <w:t xml:space="preserve"> </w:t>
      </w:r>
    </w:p>
    <w:p w14:paraId="61E62E7E" w14:textId="670BB47E" w:rsidR="0016101F" w:rsidRDefault="0016101F" w:rsidP="0016101F">
      <w:pPr>
        <w:pStyle w:val="Compact"/>
        <w:spacing w:after="0"/>
        <w:rPr>
          <w:rFonts w:cs="Times New Roman"/>
          <w:lang w:val="en-GB"/>
        </w:rPr>
      </w:pPr>
      <w:r w:rsidRPr="0016101F">
        <w:rPr>
          <w:rFonts w:cs="Times New Roman"/>
          <w:lang w:val="en-GB"/>
        </w:rPr>
        <w:t>This</w:t>
      </w:r>
      <w:r>
        <w:rPr>
          <w:rFonts w:cs="Times New Roman"/>
          <w:lang w:val="en-GB"/>
        </w:rPr>
        <w:t xml:space="preserve"> </w:t>
      </w:r>
      <w:r w:rsidRPr="0016101F">
        <w:rPr>
          <w:rFonts w:cs="Times New Roman"/>
          <w:lang w:val="en-GB"/>
        </w:rPr>
        <w:t>method</w:t>
      </w:r>
      <w:r>
        <w:rPr>
          <w:rFonts w:cs="Times New Roman"/>
          <w:lang w:val="en-GB"/>
        </w:rPr>
        <w:t xml:space="preserve"> </w:t>
      </w:r>
      <w:r w:rsidRPr="0016101F">
        <w:rPr>
          <w:rFonts w:cs="Times New Roman"/>
          <w:lang w:val="en-GB"/>
        </w:rPr>
        <w:t>has</w:t>
      </w:r>
      <w:r>
        <w:rPr>
          <w:rFonts w:cs="Times New Roman"/>
          <w:lang w:val="en-GB"/>
        </w:rPr>
        <w:t xml:space="preserve"> a lo</w:t>
      </w:r>
      <w:r w:rsidRPr="0016101F">
        <w:rPr>
          <w:rFonts w:cs="Times New Roman"/>
          <w:lang w:val="en-GB"/>
        </w:rPr>
        <w:t>ng</w:t>
      </w:r>
      <w:r>
        <w:rPr>
          <w:rFonts w:cs="Times New Roman"/>
          <w:lang w:val="en-GB"/>
        </w:rPr>
        <w:t xml:space="preserve"> </w:t>
      </w:r>
      <w:r w:rsidRPr="0016101F">
        <w:rPr>
          <w:rFonts w:cs="Times New Roman"/>
          <w:lang w:val="en-GB"/>
        </w:rPr>
        <w:t>history</w:t>
      </w:r>
      <w:r>
        <w:rPr>
          <w:rFonts w:cs="Times New Roman"/>
          <w:lang w:val="en-GB"/>
        </w:rPr>
        <w:t xml:space="preserve"> </w:t>
      </w:r>
      <w:r w:rsidRPr="0016101F">
        <w:rPr>
          <w:rFonts w:cs="Times New Roman"/>
          <w:lang w:val="en-GB"/>
        </w:rPr>
        <w:t>of</w:t>
      </w:r>
      <w:r>
        <w:rPr>
          <w:rFonts w:cs="Times New Roman"/>
          <w:lang w:val="en-GB"/>
        </w:rPr>
        <w:t xml:space="preserve"> </w:t>
      </w:r>
      <w:r w:rsidRPr="0016101F">
        <w:rPr>
          <w:rFonts w:cs="Times New Roman"/>
          <w:lang w:val="en-GB"/>
        </w:rPr>
        <w:t>use</w:t>
      </w:r>
      <w:r>
        <w:rPr>
          <w:rFonts w:cs="Times New Roman"/>
          <w:lang w:val="en-GB"/>
        </w:rPr>
        <w:t xml:space="preserve"> </w:t>
      </w:r>
      <w:r w:rsidRPr="0016101F">
        <w:rPr>
          <w:rFonts w:cs="Times New Roman"/>
          <w:lang w:val="en-GB"/>
        </w:rPr>
        <w:t>by</w:t>
      </w:r>
      <w:r>
        <w:rPr>
          <w:rFonts w:cs="Times New Roman"/>
          <w:lang w:val="en-GB"/>
        </w:rPr>
        <w:t xml:space="preserve"> researchers wishing </w:t>
      </w:r>
      <w:r w:rsidRPr="0016101F">
        <w:rPr>
          <w:rFonts w:cs="Times New Roman"/>
          <w:lang w:val="en-GB"/>
        </w:rPr>
        <w:t>to</w:t>
      </w:r>
      <w:r>
        <w:rPr>
          <w:rFonts w:cs="Times New Roman"/>
          <w:lang w:val="en-GB"/>
        </w:rPr>
        <w:t xml:space="preserve"> </w:t>
      </w:r>
      <w:r w:rsidRPr="0016101F">
        <w:rPr>
          <w:rFonts w:cs="Times New Roman"/>
          <w:lang w:val="en-GB"/>
        </w:rPr>
        <w:t>gain</w:t>
      </w:r>
      <w:r>
        <w:rPr>
          <w:rFonts w:cs="Times New Roman"/>
          <w:lang w:val="en-GB"/>
        </w:rPr>
        <w:t xml:space="preserve"> </w:t>
      </w:r>
      <w:r w:rsidRPr="0016101F">
        <w:rPr>
          <w:rFonts w:cs="Times New Roman"/>
          <w:lang w:val="en-GB"/>
        </w:rPr>
        <w:t>insight</w:t>
      </w:r>
      <w:r>
        <w:rPr>
          <w:rFonts w:cs="Times New Roman"/>
          <w:lang w:val="en-GB"/>
        </w:rPr>
        <w:t xml:space="preserve"> </w:t>
      </w:r>
      <w:r w:rsidRPr="0016101F">
        <w:rPr>
          <w:rFonts w:cs="Times New Roman"/>
          <w:lang w:val="en-GB"/>
        </w:rPr>
        <w:t>into</w:t>
      </w:r>
      <w:r>
        <w:rPr>
          <w:rFonts w:cs="Times New Roman"/>
          <w:lang w:val="en-GB"/>
        </w:rPr>
        <w:t xml:space="preserve"> semantic </w:t>
      </w:r>
      <w:r w:rsidRPr="0016101F">
        <w:rPr>
          <w:rFonts w:cs="Times New Roman"/>
          <w:lang w:val="en-GB"/>
        </w:rPr>
        <w:t>representations</w:t>
      </w:r>
      <w:r>
        <w:rPr>
          <w:rFonts w:cs="Times New Roman"/>
          <w:lang w:val="en-GB"/>
        </w:rPr>
        <w:t xml:space="preserve"> </w:t>
      </w:r>
      <w:r w:rsidRPr="0016101F">
        <w:rPr>
          <w:rFonts w:cs="Times New Roman"/>
          <w:lang w:val="en-GB"/>
        </w:rPr>
        <w:t>of</w:t>
      </w:r>
      <w:r>
        <w:rPr>
          <w:rFonts w:cs="Times New Roman"/>
          <w:lang w:val="en-GB"/>
        </w:rPr>
        <w:t xml:space="preserve"> </w:t>
      </w:r>
      <w:r w:rsidRPr="0016101F">
        <w:rPr>
          <w:rFonts w:cs="Times New Roman"/>
          <w:lang w:val="en-GB"/>
        </w:rPr>
        <w:t>concrete</w:t>
      </w:r>
      <w:r>
        <w:rPr>
          <w:rFonts w:cs="Times New Roman"/>
          <w:lang w:val="en-GB"/>
        </w:rPr>
        <w:t xml:space="preserve"> con</w:t>
      </w:r>
      <w:r w:rsidRPr="0016101F">
        <w:rPr>
          <w:rFonts w:cs="Times New Roman"/>
          <w:lang w:val="en-GB"/>
        </w:rPr>
        <w:t>cepts</w:t>
      </w:r>
      <w:r>
        <w:rPr>
          <w:rFonts w:cs="Times New Roman"/>
          <w:lang w:val="en-GB"/>
        </w:rPr>
        <w:t xml:space="preserve"> </w:t>
      </w:r>
      <w:r w:rsidRPr="0016101F">
        <w:rPr>
          <w:rFonts w:cs="Times New Roman"/>
          <w:lang w:val="en-GB"/>
        </w:rPr>
        <w:t>and</w:t>
      </w:r>
      <w:r>
        <w:rPr>
          <w:rFonts w:cs="Times New Roman"/>
          <w:lang w:val="en-GB"/>
        </w:rPr>
        <w:t xml:space="preserve"> </w:t>
      </w:r>
      <w:r w:rsidRPr="0016101F">
        <w:rPr>
          <w:rFonts w:cs="Times New Roman"/>
          <w:lang w:val="en-GB"/>
        </w:rPr>
        <w:t>categories</w:t>
      </w:r>
      <w:r>
        <w:rPr>
          <w:rFonts w:cs="Times New Roman"/>
          <w:lang w:val="en-GB"/>
        </w:rPr>
        <w:t xml:space="preserve"> </w:t>
      </w:r>
      <w:r w:rsidRPr="0016101F">
        <w:rPr>
          <w:rFonts w:cs="Times New Roman"/>
          <w:lang w:val="en-GB"/>
        </w:rPr>
        <w:t>(e.g., Rosch</w:t>
      </w:r>
      <w:r>
        <w:rPr>
          <w:rFonts w:cs="Times New Roman"/>
          <w:lang w:val="en-GB"/>
        </w:rPr>
        <w:t xml:space="preserve"> &amp; Mervis</w:t>
      </w:r>
      <w:r w:rsidR="0040320B">
        <w:rPr>
          <w:rFonts w:cs="Times New Roman"/>
          <w:lang w:val="en-GB"/>
        </w:rPr>
        <w:t xml:space="preserve">1975;Hampton, </w:t>
      </w:r>
      <w:r w:rsidRPr="0016101F">
        <w:rPr>
          <w:rFonts w:cs="Times New Roman"/>
          <w:lang w:val="en-GB"/>
        </w:rPr>
        <w:t>1979; McRae</w:t>
      </w:r>
      <w:r>
        <w:rPr>
          <w:rFonts w:cs="Times New Roman"/>
          <w:lang w:val="en-GB"/>
        </w:rPr>
        <w:t xml:space="preserve"> </w:t>
      </w:r>
      <w:r w:rsidRPr="0016101F">
        <w:rPr>
          <w:rFonts w:cs="Times New Roman"/>
          <w:lang w:val="en-GB"/>
        </w:rPr>
        <w:t>et</w:t>
      </w:r>
      <w:r>
        <w:rPr>
          <w:rFonts w:cs="Times New Roman"/>
          <w:lang w:val="en-GB"/>
        </w:rPr>
        <w:t xml:space="preserve"> </w:t>
      </w:r>
      <w:r w:rsidRPr="0016101F">
        <w:rPr>
          <w:rFonts w:cs="Times New Roman"/>
          <w:lang w:val="en-GB"/>
        </w:rPr>
        <w:t>al.,</w:t>
      </w:r>
      <w:r>
        <w:rPr>
          <w:rFonts w:cs="Times New Roman"/>
          <w:lang w:val="en-GB"/>
        </w:rPr>
        <w:t xml:space="preserve"> </w:t>
      </w:r>
      <w:r w:rsidRPr="0016101F">
        <w:rPr>
          <w:rFonts w:cs="Times New Roman"/>
          <w:lang w:val="en-GB"/>
        </w:rPr>
        <w:t>200</w:t>
      </w:r>
      <w:r>
        <w:rPr>
          <w:rFonts w:cs="Times New Roman"/>
          <w:lang w:val="en-GB"/>
        </w:rPr>
        <w:t xml:space="preserve">5; Smith, </w:t>
      </w:r>
      <w:proofErr w:type="spellStart"/>
      <w:r>
        <w:rPr>
          <w:rFonts w:cs="Times New Roman"/>
          <w:lang w:val="en-GB"/>
        </w:rPr>
        <w:t>Shoben</w:t>
      </w:r>
      <w:proofErr w:type="spellEnd"/>
      <w:r>
        <w:rPr>
          <w:rFonts w:cs="Times New Roman"/>
          <w:lang w:val="en-GB"/>
        </w:rPr>
        <w:t xml:space="preserve"> &amp; Rips, 1974), and </w:t>
      </w:r>
      <w:r w:rsidR="0074487E">
        <w:rPr>
          <w:rFonts w:cs="Times New Roman"/>
          <w:lang w:val="en-GB"/>
        </w:rPr>
        <w:t>more recently</w:t>
      </w:r>
      <w:r w:rsidRPr="0016101F">
        <w:rPr>
          <w:rFonts w:cs="Times New Roman"/>
          <w:lang w:val="en-GB"/>
        </w:rPr>
        <w:t>,</w:t>
      </w:r>
      <w:r>
        <w:rPr>
          <w:rFonts w:cs="Times New Roman"/>
          <w:lang w:val="en-GB"/>
        </w:rPr>
        <w:t xml:space="preserve"> </w:t>
      </w:r>
      <w:r w:rsidRPr="0016101F">
        <w:rPr>
          <w:rFonts w:cs="Times New Roman"/>
          <w:lang w:val="en-GB"/>
        </w:rPr>
        <w:t>events</w:t>
      </w:r>
      <w:r>
        <w:rPr>
          <w:rFonts w:cs="Times New Roman"/>
          <w:lang w:val="en-GB"/>
        </w:rPr>
        <w:t xml:space="preserve"> </w:t>
      </w:r>
      <w:r w:rsidRPr="0016101F">
        <w:rPr>
          <w:rFonts w:cs="Times New Roman"/>
          <w:lang w:val="en-GB"/>
        </w:rPr>
        <w:t>and</w:t>
      </w:r>
      <w:r>
        <w:rPr>
          <w:rFonts w:cs="Times New Roman"/>
          <w:lang w:val="en-GB"/>
        </w:rPr>
        <w:t xml:space="preserve"> </w:t>
      </w:r>
      <w:r w:rsidRPr="0016101F">
        <w:rPr>
          <w:rFonts w:cs="Times New Roman"/>
          <w:lang w:val="en-GB"/>
        </w:rPr>
        <w:t>abstract</w:t>
      </w:r>
      <w:r>
        <w:rPr>
          <w:rFonts w:cs="Times New Roman"/>
          <w:lang w:val="en-GB"/>
        </w:rPr>
        <w:t xml:space="preserve"> </w:t>
      </w:r>
      <w:r w:rsidRPr="0016101F">
        <w:rPr>
          <w:rFonts w:cs="Times New Roman"/>
          <w:lang w:val="en-GB"/>
        </w:rPr>
        <w:t>concepts</w:t>
      </w:r>
      <w:r>
        <w:rPr>
          <w:rFonts w:cs="Times New Roman"/>
          <w:lang w:val="en-GB"/>
        </w:rPr>
        <w:t xml:space="preserve"> </w:t>
      </w:r>
      <w:r w:rsidRPr="0016101F">
        <w:rPr>
          <w:rFonts w:cs="Times New Roman"/>
          <w:lang w:val="en-GB"/>
        </w:rPr>
        <w:t xml:space="preserve">(e.g., </w:t>
      </w:r>
      <w:proofErr w:type="spellStart"/>
      <w:r w:rsidR="0030459C">
        <w:rPr>
          <w:rFonts w:cs="Times New Roman"/>
          <w:lang w:val="en-GB"/>
        </w:rPr>
        <w:t>Lebani</w:t>
      </w:r>
      <w:proofErr w:type="spellEnd"/>
      <w:r w:rsidR="0030459C">
        <w:rPr>
          <w:rFonts w:cs="Times New Roman"/>
          <w:lang w:val="en-GB"/>
        </w:rPr>
        <w:t xml:space="preserve">, </w:t>
      </w:r>
      <w:proofErr w:type="spellStart"/>
      <w:r w:rsidR="0030459C">
        <w:rPr>
          <w:rFonts w:cs="Times New Roman"/>
          <w:lang w:val="en-GB"/>
        </w:rPr>
        <w:t>Bondielli</w:t>
      </w:r>
      <w:proofErr w:type="spellEnd"/>
      <w:r w:rsidR="0030459C">
        <w:rPr>
          <w:rFonts w:cs="Times New Roman"/>
          <w:lang w:val="en-GB"/>
        </w:rPr>
        <w:t xml:space="preserve"> &amp; Lenci, 2015; </w:t>
      </w:r>
      <w:proofErr w:type="spellStart"/>
      <w:r>
        <w:rPr>
          <w:rFonts w:cs="Times New Roman"/>
          <w:lang w:val="en-GB"/>
        </w:rPr>
        <w:t>Wiemer</w:t>
      </w:r>
      <w:proofErr w:type="spellEnd"/>
      <w:r>
        <w:rPr>
          <w:rFonts w:cs="Times New Roman"/>
          <w:lang w:val="en-GB"/>
        </w:rPr>
        <w:t>-Hastings &amp; Xu,</w:t>
      </w:r>
      <w:r w:rsidR="0040320B">
        <w:rPr>
          <w:rFonts w:cs="Times New Roman"/>
          <w:lang w:val="en-GB"/>
        </w:rPr>
        <w:t xml:space="preserve"> </w:t>
      </w:r>
      <w:r>
        <w:rPr>
          <w:rFonts w:cs="Times New Roman"/>
          <w:lang w:val="en-GB"/>
        </w:rPr>
        <w:t>2005;</w:t>
      </w:r>
      <w:r w:rsidR="0040320B">
        <w:rPr>
          <w:rFonts w:cs="Times New Roman"/>
          <w:lang w:val="en-GB"/>
        </w:rPr>
        <w:t xml:space="preserve"> </w:t>
      </w:r>
      <w:r>
        <w:rPr>
          <w:rFonts w:cs="Times New Roman"/>
          <w:lang w:val="en-GB"/>
        </w:rPr>
        <w:t>Vinson &amp;</w:t>
      </w:r>
      <w:r w:rsidRPr="0016101F">
        <w:rPr>
          <w:rFonts w:cs="Times New Roman"/>
          <w:lang w:val="en-GB"/>
        </w:rPr>
        <w:t>Vigliocco,</w:t>
      </w:r>
      <w:ins w:id="8" w:author="Simon De Deyne" w:date="2019-06-17T09:41:00Z">
        <w:r w:rsidR="0074487E">
          <w:rPr>
            <w:rFonts w:cs="Times New Roman"/>
            <w:lang w:val="en-GB"/>
          </w:rPr>
          <w:t xml:space="preserve"> </w:t>
        </w:r>
      </w:ins>
      <w:r w:rsidRPr="0016101F">
        <w:rPr>
          <w:rFonts w:cs="Times New Roman"/>
          <w:lang w:val="en-GB"/>
        </w:rPr>
        <w:t>2008).</w:t>
      </w:r>
    </w:p>
    <w:p w14:paraId="1D14A12B" w14:textId="57AF9DCE" w:rsidR="00D36847" w:rsidRDefault="0016101F" w:rsidP="0040320B">
      <w:pPr>
        <w:pStyle w:val="Compact"/>
        <w:spacing w:after="0"/>
        <w:rPr>
          <w:rFonts w:cs="Times New Roman"/>
          <w:lang w:val="en-GB"/>
        </w:rPr>
      </w:pPr>
      <w:r>
        <w:rPr>
          <w:rFonts w:cs="Times New Roman"/>
          <w:lang w:val="en-GB"/>
        </w:rPr>
        <w:t xml:space="preserve">On the one hand, many studies adopted the property generation task </w:t>
      </w:r>
      <w:r w:rsidR="0040320B">
        <w:rPr>
          <w:rFonts w:cs="Times New Roman"/>
          <w:lang w:val="en-GB"/>
        </w:rPr>
        <w:t xml:space="preserve">itself </w:t>
      </w:r>
      <w:r>
        <w:rPr>
          <w:rFonts w:cs="Times New Roman"/>
          <w:lang w:val="en-GB"/>
        </w:rPr>
        <w:t>to make inferences about word meaning and its computation (</w:t>
      </w:r>
      <w:r w:rsidR="0040320B">
        <w:rPr>
          <w:rFonts w:cs="Times New Roman"/>
          <w:lang w:val="en-GB"/>
        </w:rPr>
        <w:t xml:space="preserve">e.g., Recchia &amp; Jones, 2012; </w:t>
      </w:r>
      <w:proofErr w:type="spellStart"/>
      <w:r w:rsidR="0040320B">
        <w:rPr>
          <w:rFonts w:cs="Times New Roman"/>
          <w:lang w:val="en-GB"/>
        </w:rPr>
        <w:t>Wiemer</w:t>
      </w:r>
      <w:proofErr w:type="spellEnd"/>
      <w:r w:rsidR="0040320B">
        <w:rPr>
          <w:rFonts w:cs="Times New Roman"/>
          <w:lang w:val="en-GB"/>
        </w:rPr>
        <w:t>-Hastings &amp; Xu, 2005; Wu &amp; Barsalou, 2009; Santos et al., 2011</w:t>
      </w:r>
      <w:r>
        <w:rPr>
          <w:rFonts w:cs="Times New Roman"/>
          <w:lang w:val="en-GB"/>
        </w:rPr>
        <w:t xml:space="preserve">). On the other hand, </w:t>
      </w:r>
      <w:r w:rsidR="0040320B">
        <w:rPr>
          <w:rFonts w:cs="Times New Roman"/>
          <w:lang w:val="en-GB"/>
        </w:rPr>
        <w:t xml:space="preserve">many researchers employed </w:t>
      </w:r>
      <w:r w:rsidR="0040320B">
        <w:rPr>
          <w:rFonts w:cs="Times New Roman"/>
          <w:lang w:val="en-GB"/>
        </w:rPr>
        <w:lastRenderedPageBreak/>
        <w:t xml:space="preserve">the property listing task in order to provide other researchers with a tool of standardized word stimuli and relative semantic measures. Indeed, </w:t>
      </w:r>
      <w:r w:rsidR="00A246BF">
        <w:rPr>
          <w:rFonts w:cs="Times New Roman"/>
          <w:lang w:val="en-GB"/>
        </w:rPr>
        <w:t>based on</w:t>
      </w:r>
      <w:r w:rsidR="00336E78" w:rsidRPr="00336E78">
        <w:rPr>
          <w:rFonts w:cs="Times New Roman"/>
          <w:lang w:val="en-GB"/>
        </w:rPr>
        <w:t xml:space="preserve"> data</w:t>
      </w:r>
      <w:r w:rsidR="00D36847">
        <w:rPr>
          <w:rFonts w:cs="Times New Roman"/>
          <w:lang w:val="en-GB"/>
        </w:rPr>
        <w:t xml:space="preserve"> </w:t>
      </w:r>
      <w:r w:rsidR="00A246BF" w:rsidRPr="00336E78">
        <w:rPr>
          <w:rFonts w:cs="Times New Roman"/>
          <w:lang w:val="en-GB"/>
        </w:rPr>
        <w:t xml:space="preserve">obtained </w:t>
      </w:r>
      <w:r w:rsidR="00D36847">
        <w:rPr>
          <w:rFonts w:cs="Times New Roman"/>
          <w:lang w:val="en-GB"/>
        </w:rPr>
        <w:t>from the property production task</w:t>
      </w:r>
      <w:r w:rsidR="00336E78" w:rsidRPr="00336E78">
        <w:rPr>
          <w:rFonts w:cs="Times New Roman"/>
          <w:lang w:val="en-GB"/>
        </w:rPr>
        <w:t>, it is then</w:t>
      </w:r>
      <w:r w:rsidR="00336E78">
        <w:rPr>
          <w:rFonts w:cs="Times New Roman"/>
          <w:lang w:val="en-GB"/>
        </w:rPr>
        <w:t xml:space="preserve"> possible to calculate numerous </w:t>
      </w:r>
      <w:r w:rsidR="00336E78" w:rsidRPr="00336E78">
        <w:rPr>
          <w:rFonts w:cs="Times New Roman"/>
          <w:lang w:val="en-GB"/>
        </w:rPr>
        <w:t xml:space="preserve">measures and distributional statistics both at the feature and </w:t>
      </w:r>
      <w:r w:rsidR="00A246BF">
        <w:rPr>
          <w:rFonts w:cs="Times New Roman"/>
          <w:lang w:val="en-GB"/>
        </w:rPr>
        <w:t xml:space="preserve">the </w:t>
      </w:r>
      <w:r w:rsidR="00336E78" w:rsidRPr="00336E78">
        <w:rPr>
          <w:rFonts w:cs="Times New Roman"/>
          <w:lang w:val="en-GB"/>
        </w:rPr>
        <w:t>c</w:t>
      </w:r>
      <w:r w:rsidR="00360A5C">
        <w:rPr>
          <w:rFonts w:cs="Times New Roman"/>
          <w:lang w:val="en-GB"/>
        </w:rPr>
        <w:t>oncept level. For example, th</w:t>
      </w:r>
      <w:r w:rsidR="00A246BF">
        <w:rPr>
          <w:rFonts w:cs="Times New Roman"/>
          <w:lang w:val="en-GB"/>
        </w:rPr>
        <w:t>e</w:t>
      </w:r>
      <w:r w:rsidR="00360A5C">
        <w:rPr>
          <w:rFonts w:cs="Times New Roman"/>
          <w:lang w:val="en-GB"/>
        </w:rPr>
        <w:t>s</w:t>
      </w:r>
      <w:r w:rsidR="00A246BF">
        <w:rPr>
          <w:rFonts w:cs="Times New Roman"/>
          <w:lang w:val="en-GB"/>
        </w:rPr>
        <w:t>e</w:t>
      </w:r>
      <w:r w:rsidR="00360A5C">
        <w:rPr>
          <w:rFonts w:cs="Times New Roman"/>
          <w:lang w:val="en-GB"/>
        </w:rPr>
        <w:t xml:space="preserve"> feature data can be </w:t>
      </w:r>
      <w:r w:rsidR="00360A5C" w:rsidRPr="00360A5C">
        <w:rPr>
          <w:rFonts w:cs="Times New Roman"/>
          <w:lang w:val="en-GB"/>
        </w:rPr>
        <w:t xml:space="preserve">used to determine the </w:t>
      </w:r>
      <w:r w:rsidR="00360A5C">
        <w:rPr>
          <w:rFonts w:cs="Times New Roman"/>
          <w:lang w:val="en-GB"/>
        </w:rPr>
        <w:t>semantic similarity/distance between concepts</w:t>
      </w:r>
      <w:r w:rsidR="00360A5C" w:rsidRPr="00360A5C">
        <w:rPr>
          <w:rFonts w:cs="Times New Roman"/>
          <w:lang w:val="en-GB"/>
        </w:rPr>
        <w:t xml:space="preserve">, often by </w:t>
      </w:r>
      <w:r w:rsidR="00360A5C">
        <w:rPr>
          <w:rFonts w:cs="Times New Roman"/>
          <w:lang w:val="en-GB"/>
        </w:rPr>
        <w:t xml:space="preserve">calculating the feature overlap </w:t>
      </w:r>
      <w:r w:rsidR="00360A5C" w:rsidRPr="00360A5C">
        <w:rPr>
          <w:rFonts w:cs="Times New Roman"/>
          <w:lang w:val="en-GB"/>
        </w:rPr>
        <w:t>or number of shared fe</w:t>
      </w:r>
      <w:r w:rsidR="00360A5C">
        <w:rPr>
          <w:rFonts w:cs="Times New Roman"/>
          <w:lang w:val="en-GB"/>
        </w:rPr>
        <w:t>atures between concepts (McRae et al.</w:t>
      </w:r>
      <w:r w:rsidR="00360A5C" w:rsidRPr="00360A5C">
        <w:rPr>
          <w:rFonts w:cs="Times New Roman"/>
          <w:lang w:val="en-GB"/>
        </w:rPr>
        <w:t>, 2005</w:t>
      </w:r>
      <w:r w:rsidR="00360A5C">
        <w:rPr>
          <w:rFonts w:cs="Times New Roman"/>
          <w:lang w:val="en-GB"/>
        </w:rPr>
        <w:t>; Vigliocco et al., 2004; Montefinese et al., 2015; 2019)</w:t>
      </w:r>
      <w:r w:rsidR="00A246BF">
        <w:rPr>
          <w:rFonts w:cs="Times New Roman"/>
          <w:lang w:val="en-GB"/>
        </w:rPr>
        <w:t>,</w:t>
      </w:r>
      <w:r w:rsidR="00D36847">
        <w:rPr>
          <w:rFonts w:cs="Times New Roman"/>
          <w:lang w:val="en-GB"/>
        </w:rPr>
        <w:t xml:space="preserve"> or how different types (Kremer &amp; </w:t>
      </w:r>
      <w:proofErr w:type="spellStart"/>
      <w:r w:rsidR="00D36847">
        <w:rPr>
          <w:rFonts w:cs="Times New Roman"/>
          <w:lang w:val="en-GB"/>
        </w:rPr>
        <w:t>Baroni</w:t>
      </w:r>
      <w:proofErr w:type="spellEnd"/>
      <w:r w:rsidR="00D36847">
        <w:rPr>
          <w:rFonts w:cs="Times New Roman"/>
          <w:lang w:val="en-GB"/>
        </w:rPr>
        <w:t xml:space="preserve">, 2011; </w:t>
      </w:r>
      <w:proofErr w:type="spellStart"/>
      <w:r w:rsidR="00D36847">
        <w:rPr>
          <w:rFonts w:cs="Times New Roman"/>
          <w:lang w:val="en-GB"/>
        </w:rPr>
        <w:t>Zannino</w:t>
      </w:r>
      <w:proofErr w:type="spellEnd"/>
      <w:r w:rsidR="00D36847">
        <w:rPr>
          <w:rFonts w:cs="Times New Roman"/>
          <w:lang w:val="en-GB"/>
        </w:rPr>
        <w:t xml:space="preserve"> et al., 2006) and dimensions of feature informativeness, such as, distinctiveness (</w:t>
      </w:r>
      <w:proofErr w:type="spellStart"/>
      <w:r w:rsidR="00D36847">
        <w:rPr>
          <w:rFonts w:cs="Times New Roman"/>
          <w:lang w:val="en-GB"/>
        </w:rPr>
        <w:t>Garrard</w:t>
      </w:r>
      <w:proofErr w:type="spellEnd"/>
      <w:r w:rsidR="00D36847">
        <w:rPr>
          <w:rFonts w:cs="Times New Roman"/>
          <w:lang w:val="en-GB"/>
        </w:rPr>
        <w:t xml:space="preserve"> et al., 2001), cue validity (</w:t>
      </w:r>
      <w:r w:rsidR="00D6409C">
        <w:rPr>
          <w:rFonts w:cs="Times New Roman"/>
          <w:lang w:val="en-GB"/>
        </w:rPr>
        <w:t xml:space="preserve">Rosch &amp; </w:t>
      </w:r>
      <w:proofErr w:type="spellStart"/>
      <w:r w:rsidR="00D6409C">
        <w:rPr>
          <w:rFonts w:cs="Times New Roman"/>
          <w:lang w:val="en-GB"/>
        </w:rPr>
        <w:t>Mervis</w:t>
      </w:r>
      <w:proofErr w:type="spellEnd"/>
      <w:r w:rsidR="00D6409C">
        <w:rPr>
          <w:rFonts w:cs="Times New Roman"/>
          <w:lang w:val="en-GB"/>
        </w:rPr>
        <w:t>, 1975</w:t>
      </w:r>
      <w:r w:rsidR="00D36847">
        <w:rPr>
          <w:rFonts w:cs="Times New Roman"/>
          <w:lang w:val="en-GB"/>
        </w:rPr>
        <w:t>), relevance (Sartori et al., 2004), semantic richness (</w:t>
      </w:r>
      <w:proofErr w:type="spellStart"/>
      <w:r w:rsidR="00D6409C">
        <w:rPr>
          <w:rFonts w:cs="Times New Roman"/>
          <w:lang w:val="en-GB"/>
        </w:rPr>
        <w:t>Pexman</w:t>
      </w:r>
      <w:proofErr w:type="spellEnd"/>
      <w:r w:rsidR="00D6409C">
        <w:rPr>
          <w:rFonts w:cs="Times New Roman"/>
          <w:lang w:val="en-GB"/>
        </w:rPr>
        <w:t xml:space="preserve"> et al., 2008</w:t>
      </w:r>
      <w:r w:rsidR="00566C74">
        <w:rPr>
          <w:rFonts w:cs="Times New Roman"/>
          <w:lang w:val="en-GB"/>
        </w:rPr>
        <w:t xml:space="preserve">) </w:t>
      </w:r>
      <w:r w:rsidR="00D36847">
        <w:rPr>
          <w:rFonts w:cs="Times New Roman"/>
          <w:lang w:val="en-GB"/>
        </w:rPr>
        <w:t xml:space="preserve">and significance (Montefinese et al., 2014) </w:t>
      </w:r>
      <w:r w:rsidR="00D36847" w:rsidRPr="00336E78">
        <w:rPr>
          <w:rFonts w:cs="Times New Roman"/>
          <w:lang w:val="en-GB"/>
        </w:rPr>
        <w:t>are distributed across concepts</w:t>
      </w:r>
      <w:r w:rsidR="00D36847">
        <w:rPr>
          <w:rFonts w:cs="Times New Roman"/>
          <w:lang w:val="en-GB"/>
        </w:rPr>
        <w:t xml:space="preserve">. </w:t>
      </w:r>
    </w:p>
    <w:p w14:paraId="4F298BB2" w14:textId="142F117E" w:rsidR="00D36847" w:rsidRDefault="000E06A1" w:rsidP="00D36847">
      <w:pPr>
        <w:autoSpaceDE w:val="0"/>
        <w:autoSpaceDN w:val="0"/>
        <w:adjustRightInd w:val="0"/>
        <w:spacing w:after="0" w:line="480" w:lineRule="auto"/>
        <w:rPr>
          <w:rFonts w:ascii="Times New Roman" w:hAnsi="Times New Roman" w:cs="Times New Roman"/>
          <w:lang w:val="en-GB"/>
        </w:rPr>
      </w:pPr>
      <w:r>
        <w:rPr>
          <w:rFonts w:ascii="Times New Roman" w:hAnsi="Times New Roman" w:cs="Times New Roman"/>
          <w:lang w:val="en-GB"/>
        </w:rPr>
        <w:t>Previous studies showed that a</w:t>
      </w:r>
      <w:r w:rsidR="008D7408">
        <w:rPr>
          <w:rFonts w:ascii="Times New Roman" w:hAnsi="Times New Roman" w:cs="Times New Roman"/>
          <w:lang w:val="en-GB"/>
        </w:rPr>
        <w:t xml:space="preserve">ll the measures derived from </w:t>
      </w:r>
      <w:r>
        <w:rPr>
          <w:rFonts w:ascii="Times New Roman" w:hAnsi="Times New Roman" w:cs="Times New Roman"/>
          <w:lang w:val="en-GB"/>
        </w:rPr>
        <w:t xml:space="preserve">a </w:t>
      </w:r>
      <w:r w:rsidR="008D7408">
        <w:rPr>
          <w:rFonts w:ascii="Times New Roman" w:hAnsi="Times New Roman" w:cs="Times New Roman"/>
          <w:lang w:val="en-GB"/>
        </w:rPr>
        <w:t>property generation task</w:t>
      </w:r>
      <w:r w:rsidR="00A02A3C">
        <w:rPr>
          <w:rFonts w:ascii="Times New Roman" w:hAnsi="Times New Roman" w:cs="Times New Roman"/>
          <w:lang w:val="en-GB"/>
        </w:rPr>
        <w:t xml:space="preserve"> </w:t>
      </w:r>
      <w:r w:rsidR="00A02A3C" w:rsidRPr="00A02A3C">
        <w:rPr>
          <w:rFonts w:ascii="Times New Roman" w:hAnsi="Times New Roman" w:cs="Times New Roman"/>
          <w:lang w:val="en-GB"/>
        </w:rPr>
        <w:t>appear to account for a variety of behavioural phenomena, in both healthy participants and neurological patients.</w:t>
      </w:r>
      <w:r w:rsidR="00A02A3C">
        <w:rPr>
          <w:rFonts w:ascii="Times New Roman" w:hAnsi="Times New Roman" w:cs="Times New Roman"/>
          <w:lang w:val="en-GB"/>
        </w:rPr>
        <w:t xml:space="preserve"> </w:t>
      </w:r>
      <w:r>
        <w:rPr>
          <w:rFonts w:ascii="Times New Roman" w:hAnsi="Times New Roman" w:cs="Times New Roman"/>
          <w:lang w:val="en-GB"/>
        </w:rPr>
        <w:t xml:space="preserve">For example, the similarity between concepts </w:t>
      </w:r>
      <w:r w:rsidR="0001351E">
        <w:rPr>
          <w:rFonts w:ascii="Times New Roman" w:hAnsi="Times New Roman" w:cs="Times New Roman"/>
          <w:lang w:val="en-GB"/>
        </w:rPr>
        <w:t>has</w:t>
      </w:r>
      <w:r>
        <w:rPr>
          <w:rFonts w:ascii="Times New Roman" w:hAnsi="Times New Roman" w:cs="Times New Roman"/>
          <w:lang w:val="en-GB"/>
        </w:rPr>
        <w:t xml:space="preserve"> been shown to predict reaction times in </w:t>
      </w:r>
      <w:r w:rsidR="00A02A3C">
        <w:rPr>
          <w:rFonts w:ascii="Times New Roman" w:hAnsi="Times New Roman" w:cs="Times New Roman"/>
          <w:lang w:val="en-GB"/>
        </w:rPr>
        <w:t>lexical</w:t>
      </w:r>
      <w:r>
        <w:rPr>
          <w:rFonts w:ascii="Times New Roman" w:hAnsi="Times New Roman" w:cs="Times New Roman"/>
          <w:lang w:val="en-GB"/>
        </w:rPr>
        <w:t xml:space="preserve"> </w:t>
      </w:r>
      <w:r w:rsidR="00A02A3C">
        <w:rPr>
          <w:rFonts w:ascii="Times New Roman" w:hAnsi="Times New Roman" w:cs="Times New Roman"/>
          <w:lang w:val="en-GB"/>
        </w:rPr>
        <w:t xml:space="preserve">decision </w:t>
      </w:r>
      <w:r>
        <w:rPr>
          <w:rFonts w:ascii="Times New Roman" w:hAnsi="Times New Roman" w:cs="Times New Roman"/>
          <w:lang w:val="en-GB"/>
        </w:rPr>
        <w:t>(</w:t>
      </w:r>
      <w:r w:rsidR="00A02A3C">
        <w:rPr>
          <w:rFonts w:ascii="Times New Roman" w:hAnsi="Times New Roman" w:cs="Times New Roman"/>
          <w:lang w:val="en-GB"/>
        </w:rPr>
        <w:t xml:space="preserve">Vigliocco et al., 2004; </w:t>
      </w:r>
      <w:r>
        <w:rPr>
          <w:rFonts w:ascii="Times New Roman" w:hAnsi="Times New Roman" w:cs="Times New Roman"/>
          <w:lang w:val="en-GB"/>
        </w:rPr>
        <w:t>)</w:t>
      </w:r>
      <w:r w:rsidR="00A02A3C">
        <w:rPr>
          <w:rFonts w:ascii="Times New Roman" w:hAnsi="Times New Roman" w:cs="Times New Roman"/>
          <w:lang w:val="en-GB"/>
        </w:rPr>
        <w:t xml:space="preserve"> and recognition</w:t>
      </w:r>
      <w:r>
        <w:rPr>
          <w:rFonts w:ascii="Times New Roman" w:hAnsi="Times New Roman" w:cs="Times New Roman"/>
          <w:lang w:val="en-GB"/>
        </w:rPr>
        <w:t xml:space="preserve"> memory </w:t>
      </w:r>
      <w:r w:rsidR="00A02A3C">
        <w:rPr>
          <w:rFonts w:ascii="Times New Roman" w:hAnsi="Times New Roman" w:cs="Times New Roman"/>
          <w:lang w:val="en-GB"/>
        </w:rPr>
        <w:t xml:space="preserve">(Montefinese et al., 2015; 2019) tasks </w:t>
      </w:r>
      <w:r>
        <w:rPr>
          <w:rFonts w:ascii="Times New Roman" w:hAnsi="Times New Roman" w:cs="Times New Roman"/>
          <w:lang w:val="en-GB"/>
        </w:rPr>
        <w:t>in</w:t>
      </w:r>
      <w:r w:rsidR="00A02A3C">
        <w:rPr>
          <w:rFonts w:ascii="Times New Roman" w:hAnsi="Times New Roman" w:cs="Times New Roman"/>
          <w:lang w:val="en-GB"/>
        </w:rPr>
        <w:t xml:space="preserve"> healthy participants, as well as the degree of difficulty in identifying concepts in patients with Alzheimer’s disease (</w:t>
      </w:r>
      <w:proofErr w:type="spellStart"/>
      <w:r w:rsidR="00A02A3C">
        <w:rPr>
          <w:rFonts w:ascii="Times New Roman" w:hAnsi="Times New Roman" w:cs="Times New Roman"/>
          <w:lang w:val="en-GB"/>
        </w:rPr>
        <w:t>Zannino</w:t>
      </w:r>
      <w:proofErr w:type="spellEnd"/>
      <w:r w:rsidR="00A02A3C">
        <w:rPr>
          <w:rFonts w:ascii="Times New Roman" w:hAnsi="Times New Roman" w:cs="Times New Roman"/>
          <w:lang w:val="en-GB"/>
        </w:rPr>
        <w:t xml:space="preserve"> et al., 2006b). </w:t>
      </w:r>
      <w:r w:rsidR="0001351E" w:rsidRPr="0001351E">
        <w:rPr>
          <w:rFonts w:ascii="Times New Roman" w:hAnsi="Times New Roman" w:cs="Times New Roman"/>
          <w:lang w:val="en-GB"/>
        </w:rPr>
        <w:t xml:space="preserve">Concepts with many semantic features </w:t>
      </w:r>
      <w:r w:rsidR="0001351E">
        <w:rPr>
          <w:rFonts w:ascii="Times New Roman" w:hAnsi="Times New Roman" w:cs="Times New Roman"/>
          <w:lang w:val="en-GB"/>
        </w:rPr>
        <w:t xml:space="preserve">(i.e., with higher semantic richness value) </w:t>
      </w:r>
      <w:r w:rsidR="0001351E" w:rsidRPr="0001351E">
        <w:rPr>
          <w:rFonts w:ascii="Times New Roman" w:hAnsi="Times New Roman" w:cs="Times New Roman"/>
          <w:lang w:val="en-GB"/>
        </w:rPr>
        <w:t xml:space="preserve">are recognized faster across different lexical </w:t>
      </w:r>
      <w:r w:rsidR="0001351E">
        <w:rPr>
          <w:rFonts w:ascii="Times New Roman" w:hAnsi="Times New Roman" w:cs="Times New Roman"/>
          <w:lang w:val="en-GB"/>
        </w:rPr>
        <w:t xml:space="preserve">and semantic </w:t>
      </w:r>
      <w:r w:rsidR="0001351E" w:rsidRPr="0001351E">
        <w:rPr>
          <w:rFonts w:ascii="Times New Roman" w:hAnsi="Times New Roman" w:cs="Times New Roman"/>
          <w:lang w:val="en-GB"/>
        </w:rPr>
        <w:t>processing (</w:t>
      </w:r>
      <w:proofErr w:type="spellStart"/>
      <w:r w:rsidR="0001351E">
        <w:rPr>
          <w:rFonts w:ascii="Times New Roman" w:hAnsi="Times New Roman" w:cs="Times New Roman"/>
          <w:lang w:val="en-GB"/>
        </w:rPr>
        <w:t>Grondin</w:t>
      </w:r>
      <w:proofErr w:type="spellEnd"/>
      <w:r w:rsidR="0001351E">
        <w:rPr>
          <w:rFonts w:ascii="Times New Roman" w:hAnsi="Times New Roman" w:cs="Times New Roman"/>
          <w:lang w:val="en-GB"/>
        </w:rPr>
        <w:t xml:space="preserve"> et al., 2009; Yap et al., 2012; </w:t>
      </w:r>
      <w:proofErr w:type="spellStart"/>
      <w:r w:rsidR="0001351E" w:rsidRPr="0001351E">
        <w:rPr>
          <w:rFonts w:ascii="Times New Roman" w:hAnsi="Times New Roman" w:cs="Times New Roman"/>
          <w:lang w:val="en-GB"/>
        </w:rPr>
        <w:t>Pexman</w:t>
      </w:r>
      <w:proofErr w:type="spellEnd"/>
      <w:r w:rsidR="0001351E" w:rsidRPr="0001351E">
        <w:rPr>
          <w:rFonts w:ascii="Times New Roman" w:hAnsi="Times New Roman" w:cs="Times New Roman"/>
          <w:lang w:val="en-GB"/>
        </w:rPr>
        <w:t xml:space="preserve">, </w:t>
      </w:r>
      <w:proofErr w:type="spellStart"/>
      <w:r w:rsidR="0001351E" w:rsidRPr="0001351E">
        <w:rPr>
          <w:rFonts w:ascii="Times New Roman" w:hAnsi="Times New Roman" w:cs="Times New Roman"/>
          <w:lang w:val="en-GB"/>
        </w:rPr>
        <w:t>Holyk</w:t>
      </w:r>
      <w:proofErr w:type="spellEnd"/>
      <w:r w:rsidR="0001351E" w:rsidRPr="0001351E">
        <w:rPr>
          <w:rFonts w:ascii="Times New Roman" w:hAnsi="Times New Roman" w:cs="Times New Roman"/>
          <w:lang w:val="en-GB"/>
        </w:rPr>
        <w:t>, &amp; Monfils, 2003</w:t>
      </w:r>
      <w:r w:rsidR="0001351E">
        <w:rPr>
          <w:rFonts w:ascii="Times New Roman" w:hAnsi="Times New Roman" w:cs="Times New Roman"/>
          <w:lang w:val="en-GB"/>
        </w:rPr>
        <w:t xml:space="preserve">; </w:t>
      </w:r>
      <w:proofErr w:type="spellStart"/>
      <w:r w:rsidR="0001351E">
        <w:rPr>
          <w:rFonts w:ascii="Times New Roman" w:hAnsi="Times New Roman" w:cs="Times New Roman"/>
          <w:lang w:val="en-GB"/>
        </w:rPr>
        <w:t>Pexman</w:t>
      </w:r>
      <w:proofErr w:type="spellEnd"/>
      <w:r w:rsidR="0001351E">
        <w:rPr>
          <w:rFonts w:ascii="Times New Roman" w:hAnsi="Times New Roman" w:cs="Times New Roman"/>
          <w:lang w:val="en-GB"/>
        </w:rPr>
        <w:t xml:space="preserve">, </w:t>
      </w:r>
      <w:proofErr w:type="spellStart"/>
      <w:r w:rsidR="0001351E">
        <w:rPr>
          <w:rFonts w:ascii="Times New Roman" w:hAnsi="Times New Roman" w:cs="Times New Roman"/>
          <w:lang w:val="en-GB"/>
        </w:rPr>
        <w:t>Lupker</w:t>
      </w:r>
      <w:proofErr w:type="spellEnd"/>
      <w:r w:rsidR="0001351E">
        <w:rPr>
          <w:rFonts w:ascii="Times New Roman" w:hAnsi="Times New Roman" w:cs="Times New Roman"/>
          <w:lang w:val="en-GB"/>
        </w:rPr>
        <w:t>, &amp; Hino, 2002)</w:t>
      </w:r>
      <w:r w:rsidR="00F16293">
        <w:rPr>
          <w:rFonts w:ascii="Times New Roman" w:hAnsi="Times New Roman" w:cs="Times New Roman"/>
          <w:lang w:val="en-GB"/>
        </w:rPr>
        <w:t xml:space="preserve">. While </w:t>
      </w:r>
      <w:r w:rsidR="00A246BF">
        <w:rPr>
          <w:rFonts w:ascii="Times New Roman" w:hAnsi="Times New Roman" w:cs="Times New Roman"/>
          <w:lang w:val="en-GB"/>
        </w:rPr>
        <w:t>distinctive</w:t>
      </w:r>
      <w:r w:rsidR="00F16293">
        <w:rPr>
          <w:rFonts w:ascii="Times New Roman" w:hAnsi="Times New Roman" w:cs="Times New Roman"/>
          <w:lang w:val="en-GB"/>
        </w:rPr>
        <w:t xml:space="preserve"> feature</w:t>
      </w:r>
      <w:r w:rsidR="00A246BF">
        <w:rPr>
          <w:rFonts w:ascii="Times New Roman" w:hAnsi="Times New Roman" w:cs="Times New Roman"/>
          <w:lang w:val="en-GB"/>
        </w:rPr>
        <w:t>s</w:t>
      </w:r>
      <w:r w:rsidR="00F16293">
        <w:rPr>
          <w:rFonts w:ascii="Times New Roman" w:hAnsi="Times New Roman" w:cs="Times New Roman"/>
          <w:lang w:val="en-GB"/>
        </w:rPr>
        <w:t xml:space="preserve"> (e.g., the feature &lt;has stripes&gt; which allows to distinguish a </w:t>
      </w:r>
      <w:r w:rsidR="00F16293" w:rsidRPr="00F16293">
        <w:rPr>
          <w:rFonts w:ascii="Times New Roman" w:hAnsi="Times New Roman" w:cs="Times New Roman"/>
          <w:smallCaps/>
          <w:lang w:val="en-GB"/>
        </w:rPr>
        <w:t>zebra</w:t>
      </w:r>
      <w:r w:rsidR="00F16293">
        <w:rPr>
          <w:rFonts w:ascii="Times New Roman" w:hAnsi="Times New Roman" w:cs="Times New Roman"/>
          <w:lang w:val="en-GB"/>
        </w:rPr>
        <w:t xml:space="preserve"> from a </w:t>
      </w:r>
      <w:r w:rsidR="00F16293" w:rsidRPr="00F16293">
        <w:rPr>
          <w:rFonts w:ascii="Times New Roman" w:hAnsi="Times New Roman" w:cs="Times New Roman"/>
          <w:smallCaps/>
          <w:lang w:val="en-GB"/>
        </w:rPr>
        <w:t>horse</w:t>
      </w:r>
      <w:r w:rsidR="00F16293">
        <w:rPr>
          <w:rFonts w:ascii="Times New Roman" w:hAnsi="Times New Roman" w:cs="Times New Roman"/>
          <w:lang w:val="en-GB"/>
        </w:rPr>
        <w:t>) have a privilege</w:t>
      </w:r>
      <w:r w:rsidR="00A246BF">
        <w:rPr>
          <w:rFonts w:ascii="Times New Roman" w:hAnsi="Times New Roman" w:cs="Times New Roman"/>
          <w:lang w:val="en-GB"/>
        </w:rPr>
        <w:t>d</w:t>
      </w:r>
      <w:r w:rsidR="00F16293">
        <w:rPr>
          <w:rFonts w:ascii="Times New Roman" w:hAnsi="Times New Roman" w:cs="Times New Roman"/>
          <w:lang w:val="en-GB"/>
        </w:rPr>
        <w:t xml:space="preserve"> role in healthy participants (Cree et al., 2006; </w:t>
      </w:r>
      <w:proofErr w:type="spellStart"/>
      <w:r w:rsidR="00F16293">
        <w:rPr>
          <w:rFonts w:ascii="Times New Roman" w:hAnsi="Times New Roman" w:cs="Times New Roman"/>
          <w:lang w:val="en-GB"/>
        </w:rPr>
        <w:t>Garrard</w:t>
      </w:r>
      <w:proofErr w:type="spellEnd"/>
      <w:r w:rsidR="00F16293">
        <w:rPr>
          <w:rFonts w:ascii="Times New Roman" w:hAnsi="Times New Roman" w:cs="Times New Roman"/>
          <w:lang w:val="en-GB"/>
        </w:rPr>
        <w:t xml:space="preserve"> et al., 2001), they are more vulnerable to the damage in neurodegenerative diseases compare</w:t>
      </w:r>
      <w:r w:rsidR="00A246BF">
        <w:rPr>
          <w:rFonts w:ascii="Times New Roman" w:hAnsi="Times New Roman" w:cs="Times New Roman"/>
          <w:lang w:val="en-GB"/>
        </w:rPr>
        <w:t>d</w:t>
      </w:r>
      <w:r w:rsidR="00F16293">
        <w:rPr>
          <w:rFonts w:ascii="Times New Roman" w:hAnsi="Times New Roman" w:cs="Times New Roman"/>
          <w:lang w:val="en-GB"/>
        </w:rPr>
        <w:t xml:space="preserve"> to shared features because they lack reinforcing connections with the other features</w:t>
      </w:r>
      <w:r w:rsidR="00F16293" w:rsidRPr="00F16293">
        <w:rPr>
          <w:rFonts w:ascii="Times New Roman" w:hAnsi="Times New Roman" w:cs="Times New Roman"/>
          <w:lang w:val="en-GB"/>
        </w:rPr>
        <w:t xml:space="preserve"> (</w:t>
      </w:r>
      <w:proofErr w:type="spellStart"/>
      <w:r w:rsidR="00F16293" w:rsidRPr="00F16293">
        <w:rPr>
          <w:rFonts w:ascii="Times New Roman" w:hAnsi="Times New Roman" w:cs="Times New Roman"/>
          <w:lang w:val="en-GB"/>
        </w:rPr>
        <w:t>Alathari</w:t>
      </w:r>
      <w:proofErr w:type="spellEnd"/>
      <w:r w:rsidR="00F16293" w:rsidRPr="00F16293">
        <w:rPr>
          <w:rFonts w:ascii="Times New Roman" w:hAnsi="Times New Roman" w:cs="Times New Roman"/>
          <w:lang w:val="en-GB"/>
        </w:rPr>
        <w:t xml:space="preserve"> et al., 2004; </w:t>
      </w:r>
      <w:proofErr w:type="spellStart"/>
      <w:r w:rsidR="00F16293" w:rsidRPr="00F16293">
        <w:rPr>
          <w:rFonts w:ascii="Times New Roman" w:hAnsi="Times New Roman" w:cs="Times New Roman"/>
          <w:lang w:val="en-GB"/>
        </w:rPr>
        <w:t>Catricalà</w:t>
      </w:r>
      <w:proofErr w:type="spellEnd"/>
      <w:r w:rsidR="00F16293" w:rsidRPr="00F16293">
        <w:rPr>
          <w:rFonts w:ascii="Times New Roman" w:hAnsi="Times New Roman" w:cs="Times New Roman"/>
          <w:lang w:val="en-GB"/>
        </w:rPr>
        <w:t xml:space="preserve"> et al., 2015; Duarte et al., 2009; </w:t>
      </w:r>
      <w:proofErr w:type="spellStart"/>
      <w:r w:rsidR="00F16293" w:rsidRPr="00F16293">
        <w:rPr>
          <w:rFonts w:ascii="Times New Roman" w:hAnsi="Times New Roman" w:cs="Times New Roman"/>
          <w:lang w:val="en-GB"/>
        </w:rPr>
        <w:t>Garrard</w:t>
      </w:r>
      <w:proofErr w:type="spellEnd"/>
      <w:r w:rsidR="00F16293" w:rsidRPr="00F16293">
        <w:rPr>
          <w:rFonts w:ascii="Times New Roman" w:hAnsi="Times New Roman" w:cs="Times New Roman"/>
          <w:lang w:val="en-GB"/>
        </w:rPr>
        <w:t xml:space="preserve"> et al., 2005; </w:t>
      </w:r>
      <w:proofErr w:type="spellStart"/>
      <w:r w:rsidR="00F16293" w:rsidRPr="00F16293">
        <w:rPr>
          <w:rFonts w:ascii="Times New Roman" w:hAnsi="Times New Roman" w:cs="Times New Roman"/>
          <w:lang w:val="en-GB"/>
        </w:rPr>
        <w:t>Giffard</w:t>
      </w:r>
      <w:proofErr w:type="spellEnd"/>
      <w:r w:rsidR="00F16293" w:rsidRPr="00F16293">
        <w:rPr>
          <w:rFonts w:ascii="Times New Roman" w:hAnsi="Times New Roman" w:cs="Times New Roman"/>
          <w:lang w:val="en-GB"/>
        </w:rPr>
        <w:t xml:space="preserve"> et al., 2001, 2002; </w:t>
      </w:r>
      <w:proofErr w:type="spellStart"/>
      <w:r w:rsidR="00F16293" w:rsidRPr="00F16293">
        <w:rPr>
          <w:rFonts w:ascii="Times New Roman" w:hAnsi="Times New Roman" w:cs="Times New Roman"/>
          <w:lang w:val="en-GB"/>
        </w:rPr>
        <w:t>Laisney</w:t>
      </w:r>
      <w:proofErr w:type="spellEnd"/>
      <w:r w:rsidR="00F16293" w:rsidRPr="00F16293">
        <w:rPr>
          <w:rFonts w:ascii="Times New Roman" w:hAnsi="Times New Roman" w:cs="Times New Roman"/>
          <w:lang w:val="en-GB"/>
        </w:rPr>
        <w:t xml:space="preserve"> et al., 2011; Perri, </w:t>
      </w:r>
      <w:proofErr w:type="spellStart"/>
      <w:r w:rsidR="00F16293" w:rsidRPr="00F16293">
        <w:rPr>
          <w:rFonts w:ascii="Times New Roman" w:hAnsi="Times New Roman" w:cs="Times New Roman"/>
          <w:lang w:val="en-GB"/>
        </w:rPr>
        <w:t>Zannino</w:t>
      </w:r>
      <w:proofErr w:type="spellEnd"/>
      <w:r w:rsidR="00F16293" w:rsidRPr="00F16293">
        <w:rPr>
          <w:rFonts w:ascii="Times New Roman" w:hAnsi="Times New Roman" w:cs="Times New Roman"/>
          <w:lang w:val="en-GB"/>
        </w:rPr>
        <w:t xml:space="preserve">, </w:t>
      </w:r>
      <w:proofErr w:type="spellStart"/>
      <w:r w:rsidR="00F16293" w:rsidRPr="00F16293">
        <w:rPr>
          <w:rFonts w:ascii="Times New Roman" w:hAnsi="Times New Roman" w:cs="Times New Roman"/>
          <w:lang w:val="en-GB"/>
        </w:rPr>
        <w:t>Caltagirone</w:t>
      </w:r>
      <w:proofErr w:type="spellEnd"/>
      <w:r w:rsidR="00F16293" w:rsidRPr="00F16293">
        <w:rPr>
          <w:rFonts w:ascii="Times New Roman" w:hAnsi="Times New Roman" w:cs="Times New Roman"/>
          <w:lang w:val="en-GB"/>
        </w:rPr>
        <w:t xml:space="preserve">, &amp; </w:t>
      </w:r>
      <w:proofErr w:type="spellStart"/>
      <w:r w:rsidR="00F16293" w:rsidRPr="00F16293">
        <w:rPr>
          <w:rFonts w:ascii="Times New Roman" w:hAnsi="Times New Roman" w:cs="Times New Roman"/>
          <w:lang w:val="en-GB"/>
        </w:rPr>
        <w:t>Carl</w:t>
      </w:r>
      <w:r w:rsidR="00F16293">
        <w:rPr>
          <w:rFonts w:ascii="Times New Roman" w:hAnsi="Times New Roman" w:cs="Times New Roman"/>
          <w:lang w:val="en-GB"/>
        </w:rPr>
        <w:t>esimo</w:t>
      </w:r>
      <w:proofErr w:type="spellEnd"/>
      <w:r w:rsidR="00F16293">
        <w:rPr>
          <w:rFonts w:ascii="Times New Roman" w:hAnsi="Times New Roman" w:cs="Times New Roman"/>
          <w:lang w:val="en-GB"/>
        </w:rPr>
        <w:t xml:space="preserve">, 2011, </w:t>
      </w:r>
      <w:r w:rsidR="00F16293">
        <w:rPr>
          <w:rFonts w:ascii="Times New Roman" w:hAnsi="Times New Roman" w:cs="Times New Roman"/>
          <w:lang w:val="en-GB"/>
        </w:rPr>
        <w:lastRenderedPageBreak/>
        <w:t>2013</w:t>
      </w:r>
      <w:r w:rsidR="00F16293" w:rsidRPr="00F16293">
        <w:rPr>
          <w:rFonts w:ascii="Times New Roman" w:hAnsi="Times New Roman" w:cs="Times New Roman"/>
          <w:lang w:val="en-GB"/>
        </w:rPr>
        <w:t>).</w:t>
      </w:r>
      <w:r w:rsidR="00F16293">
        <w:rPr>
          <w:rFonts w:ascii="Times New Roman" w:hAnsi="Times New Roman" w:cs="Times New Roman"/>
          <w:lang w:val="en-GB"/>
        </w:rPr>
        <w:t xml:space="preserve"> Moreover, the</w:t>
      </w:r>
      <w:r w:rsidR="0001351E">
        <w:rPr>
          <w:rFonts w:ascii="Times New Roman" w:hAnsi="Times New Roman" w:cs="Times New Roman"/>
          <w:lang w:val="en-GB"/>
        </w:rPr>
        <w:t xml:space="preserve"> relevance and significance</w:t>
      </w:r>
      <w:r w:rsidR="00F16293">
        <w:rPr>
          <w:rFonts w:ascii="Times New Roman" w:hAnsi="Times New Roman" w:cs="Times New Roman"/>
          <w:lang w:val="en-GB"/>
        </w:rPr>
        <w:t xml:space="preserve"> measures (composite measures of feature informativeness for a given concept) are good predictor</w:t>
      </w:r>
      <w:r w:rsidR="00A246BF">
        <w:rPr>
          <w:rFonts w:ascii="Times New Roman" w:hAnsi="Times New Roman" w:cs="Times New Roman"/>
          <w:lang w:val="en-GB"/>
        </w:rPr>
        <w:t>s</w:t>
      </w:r>
      <w:r w:rsidR="00F16293">
        <w:rPr>
          <w:rFonts w:ascii="Times New Roman" w:hAnsi="Times New Roman" w:cs="Times New Roman"/>
          <w:lang w:val="en-GB"/>
        </w:rPr>
        <w:t xml:space="preserve"> of the </w:t>
      </w:r>
      <w:r w:rsidR="00A246BF">
        <w:rPr>
          <w:rFonts w:ascii="Times New Roman" w:hAnsi="Times New Roman" w:cs="Times New Roman"/>
          <w:lang w:val="en-GB"/>
        </w:rPr>
        <w:t xml:space="preserve">performance in </w:t>
      </w:r>
      <w:r w:rsidR="00132B8B">
        <w:rPr>
          <w:rFonts w:ascii="Times New Roman" w:hAnsi="Times New Roman" w:cs="Times New Roman"/>
          <w:lang w:val="en-GB"/>
        </w:rPr>
        <w:t xml:space="preserve">feature verification </w:t>
      </w:r>
      <w:r w:rsidR="00F16293">
        <w:rPr>
          <w:rFonts w:ascii="Times New Roman" w:hAnsi="Times New Roman" w:cs="Times New Roman"/>
          <w:lang w:val="en-GB"/>
        </w:rPr>
        <w:t xml:space="preserve">and </w:t>
      </w:r>
      <w:r w:rsidR="00132B8B">
        <w:rPr>
          <w:rFonts w:ascii="Times New Roman" w:hAnsi="Times New Roman" w:cs="Times New Roman"/>
          <w:lang w:val="en-GB"/>
        </w:rPr>
        <w:t xml:space="preserve">name retrieval </w:t>
      </w:r>
      <w:r w:rsidR="0016101F">
        <w:rPr>
          <w:rFonts w:ascii="Times New Roman" w:hAnsi="Times New Roman" w:cs="Times New Roman"/>
          <w:lang w:val="en-GB"/>
        </w:rPr>
        <w:t xml:space="preserve">tasks </w:t>
      </w:r>
      <w:r w:rsidR="00132B8B">
        <w:rPr>
          <w:rFonts w:ascii="Times New Roman" w:hAnsi="Times New Roman" w:cs="Times New Roman"/>
          <w:lang w:val="en-GB"/>
        </w:rPr>
        <w:t xml:space="preserve">in healthy participants and patients with semantic disorders (Montefinese et al., 2014; Sartori &amp; Lombardi, 2004; Sartori, Lombardi &amp; </w:t>
      </w:r>
      <w:proofErr w:type="spellStart"/>
      <w:r w:rsidR="00132B8B">
        <w:rPr>
          <w:rFonts w:ascii="Times New Roman" w:hAnsi="Times New Roman" w:cs="Times New Roman"/>
          <w:lang w:val="en-GB"/>
        </w:rPr>
        <w:t>Mattiuzzi</w:t>
      </w:r>
      <w:proofErr w:type="spellEnd"/>
      <w:r w:rsidR="00132B8B">
        <w:rPr>
          <w:rFonts w:ascii="Times New Roman" w:hAnsi="Times New Roman" w:cs="Times New Roman"/>
          <w:lang w:val="en-GB"/>
        </w:rPr>
        <w:t xml:space="preserve">, 2005). </w:t>
      </w:r>
    </w:p>
    <w:p w14:paraId="6CBED68D" w14:textId="71308AE1" w:rsidR="005B0F44" w:rsidRDefault="005B0F44" w:rsidP="00D36847">
      <w:pPr>
        <w:autoSpaceDE w:val="0"/>
        <w:autoSpaceDN w:val="0"/>
        <w:adjustRightInd w:val="0"/>
        <w:spacing w:after="0" w:line="480" w:lineRule="auto"/>
        <w:rPr>
          <w:rFonts w:ascii="Times New Roman" w:hAnsi="Times New Roman" w:cs="Times New Roman"/>
          <w:lang w:val="en-GB"/>
        </w:rPr>
      </w:pPr>
      <w:r>
        <w:rPr>
          <w:rFonts w:ascii="Times New Roman" w:hAnsi="Times New Roman" w:cs="Times New Roman"/>
          <w:lang w:val="en-GB"/>
        </w:rPr>
        <w:t>Finally, semantic features are also used as a dependent measure. Both psychologists and computational linguists use subjective features to evaluate language-based distributional models of meaning (add refs).</w:t>
      </w:r>
    </w:p>
    <w:p w14:paraId="1720EBF0" w14:textId="77777777" w:rsidR="005B0F44" w:rsidRDefault="005B0F44" w:rsidP="00D36847">
      <w:pPr>
        <w:autoSpaceDE w:val="0"/>
        <w:autoSpaceDN w:val="0"/>
        <w:adjustRightInd w:val="0"/>
        <w:spacing w:after="0" w:line="480" w:lineRule="auto"/>
        <w:rPr>
          <w:rFonts w:ascii="Times New Roman" w:hAnsi="Times New Roman" w:cs="Times New Roman"/>
          <w:lang w:val="en-GB"/>
        </w:rPr>
      </w:pPr>
    </w:p>
    <w:p w14:paraId="462BBA0D" w14:textId="3FD25D29" w:rsidR="0040320B" w:rsidRDefault="005B0F44" w:rsidP="00B80059">
      <w:pPr>
        <w:pStyle w:val="Compact"/>
        <w:spacing w:after="0"/>
        <w:rPr>
          <w:rFonts w:cs="Times New Roman"/>
          <w:lang w:val="en-GB"/>
        </w:rPr>
      </w:pPr>
      <w:r>
        <w:rPr>
          <w:rFonts w:cs="Times New Roman"/>
          <w:lang w:val="en-GB"/>
        </w:rPr>
        <w:t>Efficient ways to collect data online have boosted the availability of large feature listing data sets. These</w:t>
      </w:r>
      <w:r w:rsidR="0030459C">
        <w:rPr>
          <w:rFonts w:cs="Times New Roman"/>
          <w:lang w:val="en-GB"/>
        </w:rPr>
        <w:t xml:space="preserve"> s</w:t>
      </w:r>
      <w:r w:rsidR="0040320B">
        <w:rPr>
          <w:rFonts w:cs="Times New Roman"/>
          <w:lang w:val="en-GB"/>
        </w:rPr>
        <w:t>emantic feature norms are now availa</w:t>
      </w:r>
      <w:r w:rsidR="0030459C">
        <w:rPr>
          <w:rFonts w:cs="Times New Roman"/>
          <w:lang w:val="en-GB"/>
        </w:rPr>
        <w:t>ble</w:t>
      </w:r>
      <w:r w:rsidR="00B80059">
        <w:rPr>
          <w:rFonts w:cs="Times New Roman"/>
          <w:lang w:val="en-GB"/>
        </w:rPr>
        <w:t xml:space="preserve"> across different languages: Dutch (Ruts et al., 2004; De Deyne &amp; Storms, 2008); English (</w:t>
      </w:r>
      <w:r w:rsidR="00BB6870">
        <w:rPr>
          <w:rFonts w:cs="Times New Roman"/>
          <w:lang w:val="en-GB"/>
        </w:rPr>
        <w:t xml:space="preserve">Buchanan et al., 2013; Buchanan et al., 2019; Deveraux et al., 2004; </w:t>
      </w:r>
      <w:proofErr w:type="spellStart"/>
      <w:r w:rsidR="00BB6870">
        <w:rPr>
          <w:rFonts w:cs="Times New Roman"/>
          <w:lang w:val="en-GB"/>
        </w:rPr>
        <w:t>Garrard</w:t>
      </w:r>
      <w:proofErr w:type="spellEnd"/>
      <w:r w:rsidR="00BB6870">
        <w:rPr>
          <w:rFonts w:cs="Times New Roman"/>
          <w:lang w:val="en-GB"/>
        </w:rPr>
        <w:t xml:space="preserve"> et al., 2001; </w:t>
      </w:r>
      <w:r w:rsidR="00B80059">
        <w:rPr>
          <w:rFonts w:cs="Times New Roman"/>
          <w:lang w:val="en-GB"/>
        </w:rPr>
        <w:t>McRae et al., 2005; Vigl</w:t>
      </w:r>
      <w:r w:rsidR="00BB6870">
        <w:rPr>
          <w:rFonts w:cs="Times New Roman"/>
          <w:lang w:val="en-GB"/>
        </w:rPr>
        <w:t>iocco &amp; Vinson, 2008</w:t>
      </w:r>
      <w:r w:rsidR="00B80059">
        <w:rPr>
          <w:rFonts w:cs="Times New Roman"/>
          <w:lang w:val="en-GB"/>
        </w:rPr>
        <w:t xml:space="preserve">), German (Kremer &amp; Baroni, 2011), </w:t>
      </w:r>
      <w:r w:rsidR="0030459C">
        <w:rPr>
          <w:rFonts w:cs="Times New Roman"/>
          <w:lang w:val="en-GB"/>
        </w:rPr>
        <w:t>Italian (</w:t>
      </w:r>
      <w:proofErr w:type="spellStart"/>
      <w:r w:rsidR="0030459C">
        <w:rPr>
          <w:rFonts w:cs="Times New Roman"/>
          <w:lang w:val="en-GB"/>
        </w:rPr>
        <w:t>Catricalà</w:t>
      </w:r>
      <w:proofErr w:type="spellEnd"/>
      <w:r w:rsidR="0030459C">
        <w:rPr>
          <w:rFonts w:cs="Times New Roman"/>
          <w:lang w:val="en-GB"/>
        </w:rPr>
        <w:t xml:space="preserve"> et al., 2015; Kremer &amp; Baroni, 2011; Montefinese et al., 2013; </w:t>
      </w:r>
      <w:proofErr w:type="spellStart"/>
      <w:r w:rsidR="0030459C">
        <w:rPr>
          <w:rFonts w:cs="Times New Roman"/>
          <w:lang w:val="en-GB"/>
        </w:rPr>
        <w:t>Zannino</w:t>
      </w:r>
      <w:proofErr w:type="spellEnd"/>
      <w:r w:rsidR="0030459C">
        <w:rPr>
          <w:rFonts w:cs="Times New Roman"/>
          <w:lang w:val="en-GB"/>
        </w:rPr>
        <w:t xml:space="preserve"> et al., 2006), </w:t>
      </w:r>
      <w:r w:rsidR="00B80059">
        <w:rPr>
          <w:rFonts w:cs="Times New Roman"/>
          <w:lang w:val="en-GB"/>
        </w:rPr>
        <w:t xml:space="preserve">Portuguese (Marques, 2007) and </w:t>
      </w:r>
      <w:r w:rsidR="0030459C" w:rsidRPr="00B80059">
        <w:rPr>
          <w:rFonts w:cs="Times New Roman"/>
          <w:lang w:val="en-GB"/>
        </w:rPr>
        <w:t>Spanish (</w:t>
      </w:r>
      <w:proofErr w:type="spellStart"/>
      <w:r w:rsidR="0030459C" w:rsidRPr="00B80059">
        <w:rPr>
          <w:rFonts w:cs="Times New Roman"/>
          <w:lang w:val="en-GB"/>
        </w:rPr>
        <w:t>Vivas</w:t>
      </w:r>
      <w:proofErr w:type="spellEnd"/>
      <w:r w:rsidR="0030459C" w:rsidRPr="00B80059">
        <w:rPr>
          <w:rFonts w:cs="Times New Roman"/>
          <w:lang w:val="en-GB"/>
        </w:rPr>
        <w:t xml:space="preserve">, </w:t>
      </w:r>
      <w:proofErr w:type="spellStart"/>
      <w:r w:rsidR="0030459C" w:rsidRPr="00B80059">
        <w:rPr>
          <w:rFonts w:cs="Times New Roman"/>
          <w:lang w:val="en-GB"/>
        </w:rPr>
        <w:t>Vivas</w:t>
      </w:r>
      <w:proofErr w:type="spellEnd"/>
      <w:r w:rsidR="0030459C" w:rsidRPr="00B80059">
        <w:rPr>
          <w:rFonts w:cs="Times New Roman"/>
          <w:lang w:val="en-GB"/>
        </w:rPr>
        <w:t xml:space="preserve">, </w:t>
      </w:r>
      <w:proofErr w:type="spellStart"/>
      <w:r w:rsidR="0030459C" w:rsidRPr="00B80059">
        <w:rPr>
          <w:rFonts w:cs="Times New Roman"/>
          <w:lang w:val="en-GB"/>
        </w:rPr>
        <w:t>Comesana</w:t>
      </w:r>
      <w:proofErr w:type="spellEnd"/>
      <w:r w:rsidR="0030459C" w:rsidRPr="00B80059">
        <w:rPr>
          <w:rFonts w:cs="Times New Roman"/>
          <w:lang w:val="en-GB"/>
        </w:rPr>
        <w:t xml:space="preserve">, Coni, &amp; </w:t>
      </w:r>
      <w:proofErr w:type="spellStart"/>
      <w:r w:rsidR="0030459C" w:rsidRPr="00B80059">
        <w:rPr>
          <w:rFonts w:cs="Times New Roman"/>
          <w:lang w:val="en-GB"/>
        </w:rPr>
        <w:t>Vorano</w:t>
      </w:r>
      <w:proofErr w:type="spellEnd"/>
      <w:r w:rsidR="0030459C" w:rsidRPr="00B80059">
        <w:rPr>
          <w:rFonts w:cs="Times New Roman"/>
          <w:lang w:val="en-GB"/>
        </w:rPr>
        <w:t>, 2017)</w:t>
      </w:r>
      <w:r w:rsidR="00B80059">
        <w:rPr>
          <w:rFonts w:cs="Times New Roman"/>
          <w:lang w:val="en-GB"/>
        </w:rPr>
        <w:t xml:space="preserve"> as well as for blind participants </w:t>
      </w:r>
      <w:r w:rsidR="00B80059" w:rsidRPr="00B80059">
        <w:rPr>
          <w:rFonts w:cs="Times New Roman"/>
          <w:lang w:val="en-GB"/>
        </w:rPr>
        <w:t>(Lenc</w:t>
      </w:r>
      <w:r w:rsidR="00B80059">
        <w:rPr>
          <w:rFonts w:cs="Times New Roman"/>
          <w:lang w:val="en-GB"/>
        </w:rPr>
        <w:t xml:space="preserve">i, </w:t>
      </w:r>
      <w:proofErr w:type="spellStart"/>
      <w:r w:rsidR="00B80059">
        <w:rPr>
          <w:rFonts w:cs="Times New Roman"/>
          <w:lang w:val="en-GB"/>
        </w:rPr>
        <w:t>Baroni</w:t>
      </w:r>
      <w:proofErr w:type="spellEnd"/>
      <w:r w:rsidR="00B80059">
        <w:rPr>
          <w:rFonts w:cs="Times New Roman"/>
          <w:lang w:val="en-GB"/>
        </w:rPr>
        <w:t xml:space="preserve">, </w:t>
      </w:r>
      <w:proofErr w:type="spellStart"/>
      <w:r w:rsidR="00B80059">
        <w:rPr>
          <w:rFonts w:cs="Times New Roman"/>
          <w:lang w:val="en-GB"/>
        </w:rPr>
        <w:t>Cazzolli</w:t>
      </w:r>
      <w:proofErr w:type="spellEnd"/>
      <w:r w:rsidR="00B80059">
        <w:rPr>
          <w:rFonts w:cs="Times New Roman"/>
          <w:lang w:val="en-GB"/>
        </w:rPr>
        <w:t xml:space="preserve">, &amp; Marotta, 2013). </w:t>
      </w:r>
    </w:p>
    <w:p w14:paraId="532223BD" w14:textId="5EAF68BE" w:rsidR="00B80059" w:rsidRDefault="00B80059" w:rsidP="00B80059">
      <w:pPr>
        <w:pStyle w:val="Compact"/>
        <w:spacing w:after="0"/>
        <w:rPr>
          <w:rFonts w:cs="Times New Roman"/>
          <w:lang w:val="en-GB"/>
        </w:rPr>
      </w:pPr>
      <w:r>
        <w:rPr>
          <w:rFonts w:cs="Times New Roman"/>
          <w:lang w:val="en-GB"/>
        </w:rPr>
        <w:t xml:space="preserve">However, these norms vary substantially in the procedure of </w:t>
      </w:r>
      <w:r w:rsidR="00BB6870">
        <w:rPr>
          <w:rFonts w:cs="Times New Roman"/>
          <w:lang w:val="en-GB"/>
        </w:rPr>
        <w:t>data collection</w:t>
      </w:r>
      <w:r>
        <w:rPr>
          <w:rFonts w:cs="Times New Roman"/>
          <w:lang w:val="en-GB"/>
        </w:rPr>
        <w:t xml:space="preserve"> and their pre-processing</w:t>
      </w:r>
      <w:r w:rsidR="00A246BF">
        <w:rPr>
          <w:rFonts w:cs="Times New Roman"/>
          <w:lang w:val="en-GB"/>
        </w:rPr>
        <w:t>, and this does</w:t>
      </w:r>
      <w:r>
        <w:rPr>
          <w:rFonts w:cs="Times New Roman"/>
          <w:lang w:val="en-GB"/>
        </w:rPr>
        <w:t xml:space="preserve"> not </w:t>
      </w:r>
      <w:r w:rsidR="00A246BF">
        <w:rPr>
          <w:rFonts w:cs="Times New Roman"/>
          <w:lang w:val="en-GB"/>
        </w:rPr>
        <w:t>facilitate</w:t>
      </w:r>
      <w:r>
        <w:rPr>
          <w:rFonts w:cs="Times New Roman"/>
          <w:lang w:val="en-GB"/>
        </w:rPr>
        <w:t xml:space="preserve"> </w:t>
      </w:r>
      <w:r w:rsidR="00BB6870">
        <w:rPr>
          <w:rFonts w:cs="Times New Roman"/>
          <w:lang w:val="en-GB"/>
        </w:rPr>
        <w:t>perform</w:t>
      </w:r>
      <w:r w:rsidR="00A246BF">
        <w:rPr>
          <w:rFonts w:cs="Times New Roman"/>
          <w:lang w:val="en-GB"/>
        </w:rPr>
        <w:t>ing</w:t>
      </w:r>
      <w:r>
        <w:rPr>
          <w:rFonts w:cs="Times New Roman"/>
          <w:lang w:val="en-GB"/>
        </w:rPr>
        <w:t xml:space="preserve"> cross-language comparisons and</w:t>
      </w:r>
      <w:r w:rsidR="00A246BF">
        <w:rPr>
          <w:rFonts w:cs="Times New Roman"/>
          <w:lang w:val="en-GB"/>
        </w:rPr>
        <w:t>,</w:t>
      </w:r>
      <w:r>
        <w:rPr>
          <w:rFonts w:cs="Times New Roman"/>
          <w:lang w:val="en-GB"/>
        </w:rPr>
        <w:t xml:space="preserve"> thus, mak</w:t>
      </w:r>
      <w:r w:rsidR="00A246BF">
        <w:rPr>
          <w:rFonts w:cs="Times New Roman"/>
          <w:lang w:val="en-GB"/>
        </w:rPr>
        <w:t>ing</w:t>
      </w:r>
      <w:r>
        <w:rPr>
          <w:rFonts w:cs="Times New Roman"/>
          <w:lang w:val="en-GB"/>
        </w:rPr>
        <w:t xml:space="preserve"> inferences about </w:t>
      </w:r>
      <w:r w:rsidR="00A246BF">
        <w:rPr>
          <w:rFonts w:cs="Times New Roman"/>
          <w:lang w:val="en-GB"/>
        </w:rPr>
        <w:t xml:space="preserve">how </w:t>
      </w:r>
      <w:r>
        <w:rPr>
          <w:rFonts w:cs="Times New Roman"/>
          <w:lang w:val="en-GB"/>
        </w:rPr>
        <w:t>semantic representation</w:t>
      </w:r>
      <w:r w:rsidR="00A246BF">
        <w:rPr>
          <w:rFonts w:cs="Times New Roman"/>
          <w:lang w:val="en-GB"/>
        </w:rPr>
        <w:t>s</w:t>
      </w:r>
      <w:r>
        <w:rPr>
          <w:rFonts w:cs="Times New Roman"/>
          <w:lang w:val="en-GB"/>
        </w:rPr>
        <w:t xml:space="preserve"> </w:t>
      </w:r>
      <w:r w:rsidR="00A246BF">
        <w:rPr>
          <w:rFonts w:cs="Times New Roman"/>
          <w:lang w:val="en-GB"/>
        </w:rPr>
        <w:t xml:space="preserve">are </w:t>
      </w:r>
      <w:r>
        <w:rPr>
          <w:rFonts w:cs="Times New Roman"/>
          <w:lang w:val="en-GB"/>
        </w:rPr>
        <w:t xml:space="preserve">generalizable across languages. </w:t>
      </w:r>
    </w:p>
    <w:p w14:paraId="20479B0C" w14:textId="7C19E5ED" w:rsidR="00B079EB" w:rsidRDefault="00BB6870" w:rsidP="00657897">
      <w:pPr>
        <w:pStyle w:val="Compact"/>
        <w:spacing w:after="0"/>
        <w:rPr>
          <w:rFonts w:cs="Times New Roman"/>
          <w:lang w:val="en-GB"/>
        </w:rPr>
      </w:pPr>
      <w:r>
        <w:rPr>
          <w:rFonts w:cs="Times New Roman"/>
          <w:lang w:val="en-GB"/>
        </w:rPr>
        <w:t>First, there is a lack of agreement in the instructions provided to the participants. Indeed, while some studies use an open-ended verbal feature production (e.g., Buchanan et al., 2013; 2019; Montefinese</w:t>
      </w:r>
      <w:r w:rsidR="00F66406">
        <w:rPr>
          <w:rFonts w:cs="Times New Roman"/>
          <w:lang w:val="en-GB"/>
        </w:rPr>
        <w:t xml:space="preserve"> et al., 2013; De Deyne et al.</w:t>
      </w:r>
      <w:r>
        <w:rPr>
          <w:rFonts w:cs="Times New Roman"/>
          <w:lang w:val="en-GB"/>
        </w:rPr>
        <w:t>, 2008)</w:t>
      </w:r>
      <w:r w:rsidR="00C70CAA">
        <w:rPr>
          <w:rFonts w:cs="Times New Roman"/>
          <w:lang w:val="en-GB"/>
        </w:rPr>
        <w:t xml:space="preserve"> where participants can list the features related to the concept with any kind of semantic relation</w:t>
      </w:r>
      <w:r>
        <w:rPr>
          <w:rFonts w:cs="Times New Roman"/>
          <w:lang w:val="en-GB"/>
        </w:rPr>
        <w:t xml:space="preserve">, other studies use a constrained verbal feature </w:t>
      </w:r>
      <w:r>
        <w:rPr>
          <w:rFonts w:cs="Times New Roman"/>
          <w:lang w:val="en-GB"/>
        </w:rPr>
        <w:lastRenderedPageBreak/>
        <w:t xml:space="preserve">production (e.g., </w:t>
      </w:r>
      <w:proofErr w:type="spellStart"/>
      <w:r w:rsidR="00C70CAA">
        <w:rPr>
          <w:rFonts w:cs="Times New Roman"/>
          <w:lang w:val="en-GB"/>
        </w:rPr>
        <w:t>Garrard</w:t>
      </w:r>
      <w:proofErr w:type="spellEnd"/>
      <w:r w:rsidR="00C70CAA">
        <w:rPr>
          <w:rFonts w:cs="Times New Roman"/>
          <w:lang w:val="en-GB"/>
        </w:rPr>
        <w:t xml:space="preserve"> et al., 2001; Deveraux et al., 2004) where participants were instructed to use </w:t>
      </w:r>
      <w:r w:rsidR="00A246BF">
        <w:rPr>
          <w:rFonts w:cs="Times New Roman"/>
          <w:lang w:val="en-GB"/>
        </w:rPr>
        <w:t xml:space="preserve">specific </w:t>
      </w:r>
      <w:r w:rsidR="00C70CAA">
        <w:rPr>
          <w:rFonts w:cs="Times New Roman"/>
          <w:lang w:val="en-GB"/>
        </w:rPr>
        <w:t>semantic relation</w:t>
      </w:r>
      <w:r w:rsidR="00A246BF">
        <w:rPr>
          <w:rFonts w:cs="Times New Roman"/>
          <w:lang w:val="en-GB"/>
        </w:rPr>
        <w:t>s</w:t>
      </w:r>
      <w:r w:rsidR="00C70CAA">
        <w:rPr>
          <w:rFonts w:cs="Times New Roman"/>
          <w:lang w:val="en-GB"/>
        </w:rPr>
        <w:t xml:space="preserve"> between cue concept and features, such as, for example, </w:t>
      </w:r>
      <w:r w:rsidR="005B0F44">
        <w:rPr>
          <w:rFonts w:cs="Times New Roman"/>
          <w:lang w:val="en-GB"/>
        </w:rPr>
        <w:t>&lt;</w:t>
      </w:r>
      <w:r w:rsidR="00C70CAA">
        <w:rPr>
          <w:rFonts w:cs="Times New Roman"/>
          <w:i/>
          <w:lang w:val="en-GB"/>
        </w:rPr>
        <w:t>is</w:t>
      </w:r>
      <w:r w:rsidR="005B0F44">
        <w:rPr>
          <w:rFonts w:cs="Times New Roman"/>
          <w:i/>
          <w:lang w:val="en-GB"/>
        </w:rPr>
        <w:t xml:space="preserve"> …&gt;</w:t>
      </w:r>
      <w:r w:rsidR="00C70CAA">
        <w:rPr>
          <w:rFonts w:cs="Times New Roman"/>
          <w:i/>
          <w:lang w:val="en-GB"/>
        </w:rPr>
        <w:t xml:space="preserve">, </w:t>
      </w:r>
      <w:r w:rsidR="005B0F44">
        <w:rPr>
          <w:rFonts w:cs="Times New Roman"/>
          <w:i/>
          <w:lang w:val="en-GB"/>
        </w:rPr>
        <w:t>&lt;</w:t>
      </w:r>
      <w:r w:rsidR="00C70CAA">
        <w:rPr>
          <w:rFonts w:cs="Times New Roman"/>
          <w:i/>
          <w:lang w:val="en-GB"/>
        </w:rPr>
        <w:t>has</w:t>
      </w:r>
      <w:r w:rsidR="005B0F44">
        <w:rPr>
          <w:rFonts w:cs="Times New Roman"/>
          <w:i/>
          <w:lang w:val="en-GB"/>
        </w:rPr>
        <w:t xml:space="preserve"> …&gt;</w:t>
      </w:r>
      <w:r w:rsidR="00C70CAA">
        <w:rPr>
          <w:rFonts w:cs="Times New Roman"/>
          <w:i/>
          <w:lang w:val="en-GB"/>
        </w:rPr>
        <w:t xml:space="preserve">, </w:t>
      </w:r>
      <w:r w:rsidR="005B0F44">
        <w:rPr>
          <w:rFonts w:cs="Times New Roman"/>
          <w:i/>
          <w:lang w:val="en-GB"/>
        </w:rPr>
        <w:t>&lt;</w:t>
      </w:r>
      <w:r w:rsidR="00C70CAA">
        <w:rPr>
          <w:rFonts w:cs="Times New Roman"/>
          <w:i/>
          <w:lang w:val="en-GB"/>
        </w:rPr>
        <w:t>does</w:t>
      </w:r>
      <w:r w:rsidR="005B0F44">
        <w:rPr>
          <w:rFonts w:cs="Times New Roman"/>
          <w:i/>
          <w:lang w:val="en-GB"/>
        </w:rPr>
        <w:t xml:space="preserve"> …&gt;</w:t>
      </w:r>
      <w:r w:rsidR="00C70CAA">
        <w:rPr>
          <w:rFonts w:cs="Times New Roman"/>
          <w:i/>
          <w:lang w:val="en-GB"/>
        </w:rPr>
        <w:t xml:space="preserve">, </w:t>
      </w:r>
      <w:r w:rsidR="005B0F44">
        <w:rPr>
          <w:rFonts w:cs="Times New Roman"/>
          <w:i/>
          <w:lang w:val="en-GB"/>
        </w:rPr>
        <w:t>&lt;</w:t>
      </w:r>
      <w:r w:rsidR="00C70CAA">
        <w:rPr>
          <w:rFonts w:cs="Times New Roman"/>
          <w:i/>
          <w:lang w:val="en-GB"/>
        </w:rPr>
        <w:t>made of</w:t>
      </w:r>
      <w:r w:rsidR="005B0F44">
        <w:rPr>
          <w:rFonts w:cs="Times New Roman"/>
          <w:i/>
          <w:lang w:val="en-GB"/>
        </w:rPr>
        <w:t xml:space="preserve"> …&gt;</w:t>
      </w:r>
      <w:r w:rsidR="00C70CAA">
        <w:rPr>
          <w:rFonts w:cs="Times New Roman"/>
          <w:i/>
          <w:lang w:val="en-GB"/>
        </w:rPr>
        <w:t xml:space="preserve">, </w:t>
      </w:r>
      <w:r w:rsidR="00C70CAA">
        <w:rPr>
          <w:rFonts w:cs="Times New Roman"/>
          <w:lang w:val="en-GB"/>
        </w:rPr>
        <w:t xml:space="preserve">and so forth. </w:t>
      </w:r>
      <w:r w:rsidR="00D72880">
        <w:rPr>
          <w:rFonts w:cs="Times New Roman"/>
          <w:lang w:val="en-GB"/>
        </w:rPr>
        <w:t xml:space="preserve">Moreover, some authors </w:t>
      </w:r>
      <w:r w:rsidR="007840C4">
        <w:rPr>
          <w:rFonts w:cs="Times New Roman"/>
          <w:lang w:val="en-GB"/>
        </w:rPr>
        <w:t>instruct the</w:t>
      </w:r>
      <w:r w:rsidR="00D72880">
        <w:rPr>
          <w:rFonts w:cs="Times New Roman"/>
          <w:lang w:val="en-GB"/>
        </w:rPr>
        <w:t xml:space="preserve"> participants to produce a single word </w:t>
      </w:r>
      <w:r w:rsidR="00A246BF">
        <w:rPr>
          <w:rFonts w:cs="Times New Roman"/>
          <w:lang w:val="en-GB"/>
        </w:rPr>
        <w:t>as a feature instead of</w:t>
      </w:r>
      <w:r w:rsidR="00D72880">
        <w:rPr>
          <w:rFonts w:cs="Times New Roman"/>
          <w:lang w:val="en-GB"/>
        </w:rPr>
        <w:t xml:space="preserve"> </w:t>
      </w:r>
      <w:r w:rsidR="007840C4">
        <w:rPr>
          <w:rFonts w:cs="Times New Roman"/>
          <w:lang w:val="en-GB"/>
        </w:rPr>
        <w:t>a multiple-</w:t>
      </w:r>
      <w:r w:rsidR="00D72880">
        <w:rPr>
          <w:rFonts w:cs="Times New Roman"/>
          <w:lang w:val="en-GB"/>
        </w:rPr>
        <w:t>word description.</w:t>
      </w:r>
      <w:r w:rsidR="007840C4">
        <w:rPr>
          <w:rFonts w:cs="Times New Roman"/>
          <w:lang w:val="en-GB"/>
        </w:rPr>
        <w:t xml:space="preserve"> </w:t>
      </w:r>
      <w:r w:rsidR="00B079EB">
        <w:rPr>
          <w:rFonts w:cs="Times New Roman"/>
          <w:lang w:val="en-GB"/>
        </w:rPr>
        <w:t>T</w:t>
      </w:r>
      <w:r w:rsidR="007840C4">
        <w:rPr>
          <w:rFonts w:cs="Times New Roman"/>
          <w:lang w:val="en-GB"/>
        </w:rPr>
        <w:t xml:space="preserve">his latter case could </w:t>
      </w:r>
      <w:r w:rsidR="00B079EB">
        <w:rPr>
          <w:rFonts w:cs="Times New Roman"/>
          <w:lang w:val="en-GB"/>
        </w:rPr>
        <w:t xml:space="preserve">also </w:t>
      </w:r>
      <w:r w:rsidR="007840C4">
        <w:rPr>
          <w:rFonts w:cs="Times New Roman"/>
          <w:lang w:val="en-GB"/>
        </w:rPr>
        <w:t xml:space="preserve">determine </w:t>
      </w:r>
      <w:r w:rsidR="007346A6">
        <w:rPr>
          <w:rFonts w:cs="Times New Roman"/>
          <w:lang w:val="en-GB"/>
        </w:rPr>
        <w:t xml:space="preserve">a problem </w:t>
      </w:r>
      <w:r w:rsidR="00B079EB">
        <w:rPr>
          <w:rFonts w:cs="Times New Roman"/>
          <w:lang w:val="en-GB"/>
        </w:rPr>
        <w:t xml:space="preserve">on subsequent coding steps that affect </w:t>
      </w:r>
      <w:r w:rsidR="007346A6">
        <w:rPr>
          <w:rFonts w:cs="Times New Roman"/>
          <w:lang w:val="en-GB"/>
        </w:rPr>
        <w:t xml:space="preserve">the identification of pieces of information. For example, </w:t>
      </w:r>
      <w:r w:rsidR="00657897">
        <w:rPr>
          <w:rFonts w:cs="Times New Roman"/>
          <w:lang w:val="en-GB"/>
        </w:rPr>
        <w:t>if the participant listed the feature &lt;</w:t>
      </w:r>
      <w:r w:rsidR="00657897" w:rsidRPr="00657897">
        <w:rPr>
          <w:rFonts w:cs="Times New Roman"/>
          <w:lang w:val="en-GB"/>
        </w:rPr>
        <w:t>has</w:t>
      </w:r>
      <w:r w:rsidR="00657897">
        <w:rPr>
          <w:rFonts w:cs="Times New Roman"/>
          <w:lang w:val="en-GB"/>
        </w:rPr>
        <w:t xml:space="preserve"> four wheels&gt; for the concept </w:t>
      </w:r>
      <w:r w:rsidR="00657897" w:rsidRPr="00657897">
        <w:rPr>
          <w:rFonts w:cs="Times New Roman"/>
          <w:smallCaps/>
          <w:lang w:val="en-GB"/>
        </w:rPr>
        <w:t>car</w:t>
      </w:r>
      <w:r w:rsidR="00657897">
        <w:rPr>
          <w:rFonts w:cs="Times New Roman"/>
          <w:lang w:val="en-GB"/>
        </w:rPr>
        <w:t xml:space="preserve">, there is no consensus if this feature should be divided into &lt;has wheels&gt; and &lt;has four wheels&gt;, under the assumption </w:t>
      </w:r>
      <w:r w:rsidR="00657897" w:rsidRPr="00657897">
        <w:rPr>
          <w:rFonts w:cs="Times New Roman"/>
          <w:lang w:val="en-GB"/>
        </w:rPr>
        <w:t>that the participant p</w:t>
      </w:r>
      <w:r w:rsidR="00657897">
        <w:rPr>
          <w:rFonts w:cs="Times New Roman"/>
          <w:lang w:val="en-GB"/>
        </w:rPr>
        <w:t>rovided two bits of information</w:t>
      </w:r>
      <w:r w:rsidR="00A246BF">
        <w:rPr>
          <w:rFonts w:cs="Times New Roman"/>
          <w:lang w:val="en-GB"/>
        </w:rPr>
        <w:t>,</w:t>
      </w:r>
      <w:r w:rsidR="00657897">
        <w:rPr>
          <w:rFonts w:cs="Times New Roman"/>
          <w:lang w:val="en-GB"/>
        </w:rPr>
        <w:t xml:space="preserve"> or </w:t>
      </w:r>
      <w:r w:rsidR="00B079EB">
        <w:rPr>
          <w:rFonts w:cs="Times New Roman"/>
          <w:lang w:val="en-GB"/>
        </w:rPr>
        <w:t xml:space="preserve">rather if </w:t>
      </w:r>
      <w:r w:rsidR="00657897">
        <w:rPr>
          <w:rFonts w:cs="Times New Roman"/>
          <w:lang w:val="en-GB"/>
        </w:rPr>
        <w:t xml:space="preserve">it should be considered as a unique feature. </w:t>
      </w:r>
    </w:p>
    <w:p w14:paraId="168D51E7" w14:textId="508D3B9D" w:rsidR="0040320B" w:rsidRPr="00C70CAA" w:rsidRDefault="00C70CAA" w:rsidP="00657897">
      <w:pPr>
        <w:pStyle w:val="Compact"/>
        <w:spacing w:after="0"/>
        <w:rPr>
          <w:rFonts w:cs="Times New Roman"/>
          <w:lang w:val="en-GB"/>
        </w:rPr>
      </w:pPr>
      <w:r>
        <w:rPr>
          <w:rFonts w:cs="Times New Roman"/>
          <w:lang w:val="en-GB"/>
        </w:rPr>
        <w:t xml:space="preserve">Second, some authors gave a time limit to provide the features descriptions (e.g., Kremer &amp; Baroni, 2011; Lenci et al., 2013; </w:t>
      </w:r>
      <w:r w:rsidR="00F66406">
        <w:rPr>
          <w:rFonts w:cs="Times New Roman"/>
          <w:lang w:val="en-GB"/>
        </w:rPr>
        <w:t>Marques, 2007</w:t>
      </w:r>
      <w:r>
        <w:rPr>
          <w:rFonts w:cs="Times New Roman"/>
          <w:lang w:val="en-GB"/>
        </w:rPr>
        <w:t xml:space="preserve">) </w:t>
      </w:r>
      <w:r w:rsidR="00D00C71">
        <w:rPr>
          <w:rFonts w:cs="Times New Roman"/>
          <w:lang w:val="en-GB"/>
        </w:rPr>
        <w:t xml:space="preserve">or a limited number of features to be listed </w:t>
      </w:r>
      <w:r>
        <w:rPr>
          <w:rFonts w:cs="Times New Roman"/>
          <w:lang w:val="en-GB"/>
        </w:rPr>
        <w:t>(</w:t>
      </w:r>
      <w:r w:rsidR="00F66406">
        <w:rPr>
          <w:rFonts w:cs="Times New Roman"/>
          <w:lang w:val="en-GB"/>
        </w:rPr>
        <w:t>De Deyne et al., 2008</w:t>
      </w:r>
      <w:r w:rsidR="00B079EB">
        <w:rPr>
          <w:rFonts w:cs="Times New Roman"/>
          <w:lang w:val="en-GB"/>
        </w:rPr>
        <w:t>), with a possible influence on a number of feature-based measures (e.g., semantic richness or distinctiveness).</w:t>
      </w:r>
    </w:p>
    <w:p w14:paraId="5BC68FEE" w14:textId="77777777" w:rsidR="004C3A55" w:rsidRDefault="004C3A55" w:rsidP="00657897">
      <w:pPr>
        <w:pStyle w:val="Compact"/>
        <w:spacing w:before="0" w:after="0"/>
        <w:rPr>
          <w:rFonts w:cs="Times New Roman"/>
          <w:lang w:val="en-GB"/>
        </w:rPr>
      </w:pPr>
    </w:p>
    <w:p w14:paraId="77C905CB" w14:textId="2C2E75A8" w:rsidR="00B079EB" w:rsidRDefault="004C3A55" w:rsidP="00657897">
      <w:pPr>
        <w:pStyle w:val="Compact"/>
        <w:spacing w:before="0" w:after="0"/>
        <w:rPr>
          <w:rFonts w:cs="Times New Roman"/>
          <w:lang w:val="en-GB"/>
        </w:rPr>
      </w:pPr>
      <w:r>
        <w:rPr>
          <w:rFonts w:cs="Times New Roman"/>
          <w:lang w:val="en-GB"/>
        </w:rPr>
        <w:t>Because the feature listing task is a verbal task and language is very productive (i.e. the same feature can be expressed in many different ways), few features will be listed in exactly the same way across participants. To be able to derive reliable quantitative measures, nearly all studies specify a series of pre-processing steps to group verbal utterances about the same underlying conceptual property together.  The main problem is that</w:t>
      </w:r>
      <w:r w:rsidR="00F66406">
        <w:rPr>
          <w:rFonts w:cs="Times New Roman"/>
          <w:lang w:val="en-GB"/>
        </w:rPr>
        <w:t xml:space="preserve"> there is no agreement about </w:t>
      </w:r>
      <w:r w:rsidR="00B079EB">
        <w:rPr>
          <w:rFonts w:cs="Times New Roman"/>
          <w:lang w:val="en-GB"/>
        </w:rPr>
        <w:t xml:space="preserve">how to code/pre-process </w:t>
      </w:r>
      <w:r w:rsidR="008D5658">
        <w:rPr>
          <w:rFonts w:cs="Times New Roman"/>
          <w:lang w:val="en-GB"/>
        </w:rPr>
        <w:t xml:space="preserve">data </w:t>
      </w:r>
      <w:r w:rsidR="00F66406">
        <w:rPr>
          <w:rFonts w:cs="Times New Roman"/>
          <w:lang w:val="en-GB"/>
        </w:rPr>
        <w:t xml:space="preserve">derived from the feature listing task. </w:t>
      </w:r>
      <w:r w:rsidR="001C2B9E">
        <w:rPr>
          <w:rFonts w:cs="Times New Roman"/>
          <w:lang w:val="en-GB"/>
        </w:rPr>
        <w:t>Recoding features is sometimes done in manually (e.g. McRae et al., 2005) whereas others use automatic procedures, especially for larger datasets (</w:t>
      </w:r>
      <w:r w:rsidR="008D5658">
        <w:rPr>
          <w:rFonts w:cs="Times New Roman"/>
          <w:lang w:val="en-GB"/>
        </w:rPr>
        <w:t xml:space="preserve">Buchanan et al., 2019). Further points of debate are related to the inclusion/exclusion of </w:t>
      </w:r>
      <w:r w:rsidR="001C2B9E">
        <w:rPr>
          <w:rFonts w:cs="Times New Roman"/>
          <w:lang w:val="en-GB"/>
        </w:rPr>
        <w:t>certain types of responses</w:t>
      </w:r>
      <w:r w:rsidR="008D5658">
        <w:rPr>
          <w:rFonts w:cs="Times New Roman"/>
          <w:lang w:val="en-GB"/>
        </w:rPr>
        <w:t xml:space="preserve">. For example, </w:t>
      </w:r>
      <w:r w:rsidR="007840C4">
        <w:rPr>
          <w:rFonts w:cs="Times New Roman"/>
          <w:lang w:val="en-GB"/>
        </w:rPr>
        <w:t xml:space="preserve">unlike previous semantic norms </w:t>
      </w:r>
      <w:r w:rsidR="007840C4">
        <w:rPr>
          <w:rFonts w:cs="Times New Roman"/>
          <w:lang w:val="en-GB"/>
        </w:rPr>
        <w:lastRenderedPageBreak/>
        <w:t xml:space="preserve">(e.g., </w:t>
      </w:r>
      <w:proofErr w:type="spellStart"/>
      <w:r w:rsidR="007840C4">
        <w:rPr>
          <w:rFonts w:cs="Times New Roman"/>
          <w:lang w:val="en-GB"/>
        </w:rPr>
        <w:t>Vivas</w:t>
      </w:r>
      <w:proofErr w:type="spellEnd"/>
      <w:r w:rsidR="007840C4">
        <w:rPr>
          <w:rFonts w:cs="Times New Roman"/>
          <w:lang w:val="en-GB"/>
        </w:rPr>
        <w:t xml:space="preserve"> et al., 2017; McRae et al., 2005; Montefinese et al., 2013), </w:t>
      </w:r>
      <w:r w:rsidR="008D5658">
        <w:rPr>
          <w:rFonts w:cs="Times New Roman"/>
          <w:lang w:val="en-GB"/>
        </w:rPr>
        <w:t>Buchanan and colleagues (2019) included idiosyncratic features (features produced only by one or a few number of participants</w:t>
      </w:r>
      <w:r w:rsidR="007840C4">
        <w:rPr>
          <w:rFonts w:cs="Times New Roman"/>
          <w:lang w:val="en-GB"/>
        </w:rPr>
        <w:t>), ambiguous</w:t>
      </w:r>
      <w:r w:rsidR="008D5658">
        <w:rPr>
          <w:rFonts w:cs="Times New Roman"/>
          <w:lang w:val="en-GB"/>
        </w:rPr>
        <w:t xml:space="preserve"> words</w:t>
      </w:r>
      <w:r w:rsidR="007840C4">
        <w:rPr>
          <w:rFonts w:cs="Times New Roman"/>
          <w:lang w:val="en-GB"/>
        </w:rPr>
        <w:t xml:space="preserve"> (words with multiple meanings) and affixes of the root words. Moreover, they discarded stop words, such as, </w:t>
      </w:r>
      <w:r w:rsidR="007840C4" w:rsidRPr="007840C4">
        <w:rPr>
          <w:rFonts w:cs="Times New Roman"/>
          <w:i/>
          <w:lang w:val="en-GB"/>
        </w:rPr>
        <w:t>the, an, of</w:t>
      </w:r>
      <w:r w:rsidR="007840C4">
        <w:rPr>
          <w:rFonts w:cs="Times New Roman"/>
          <w:i/>
          <w:lang w:val="en-GB"/>
        </w:rPr>
        <w:t xml:space="preserve"> </w:t>
      </w:r>
      <w:r w:rsidR="007840C4">
        <w:rPr>
          <w:rFonts w:cs="Times New Roman"/>
          <w:lang w:val="en-GB"/>
        </w:rPr>
        <w:t>and synonyms we</w:t>
      </w:r>
      <w:r w:rsidR="00FE0222">
        <w:rPr>
          <w:rFonts w:cs="Times New Roman"/>
          <w:lang w:val="en-GB"/>
        </w:rPr>
        <w:t xml:space="preserve">re treated as different entries. </w:t>
      </w:r>
    </w:p>
    <w:p w14:paraId="0120582D" w14:textId="50E369AC" w:rsidR="001C2B9E" w:rsidRDefault="001C2B9E" w:rsidP="00B079EB">
      <w:pPr>
        <w:pStyle w:val="BodyText"/>
        <w:spacing w:before="0" w:after="0"/>
        <w:ind w:firstLine="0"/>
        <w:rPr>
          <w:rFonts w:cs="Times New Roman"/>
          <w:lang w:val="en-GB"/>
        </w:rPr>
      </w:pPr>
    </w:p>
    <w:p w14:paraId="3F59D596" w14:textId="7CF846E8" w:rsidR="001C2B9E" w:rsidRDefault="001C2B9E" w:rsidP="00B079EB">
      <w:pPr>
        <w:pStyle w:val="BodyText"/>
        <w:spacing w:before="0" w:after="0"/>
        <w:ind w:firstLine="0"/>
        <w:rPr>
          <w:rFonts w:cs="Times New Roman"/>
          <w:lang w:val="en-GB"/>
        </w:rPr>
      </w:pPr>
      <w:r>
        <w:rPr>
          <w:rFonts w:cs="Times New Roman"/>
          <w:lang w:val="en-GB"/>
        </w:rPr>
        <w:t>While hand-coding features leads to features that concise, easily interpretable and highly predictive of semantic behaviour (), the increasing scale of recent studies and more powerful natural language processing techniques make automatic procedures an attractive alternative.</w:t>
      </w:r>
    </w:p>
    <w:p w14:paraId="56F354D5" w14:textId="337C0EEC" w:rsidR="00A53A20" w:rsidRDefault="001C2B9E" w:rsidP="00B079EB">
      <w:pPr>
        <w:pStyle w:val="BodyText"/>
        <w:spacing w:before="0" w:after="0"/>
        <w:ind w:firstLine="0"/>
        <w:rPr>
          <w:rFonts w:cs="Times New Roman"/>
          <w:lang w:val="en-GB"/>
        </w:rPr>
      </w:pPr>
      <w:r>
        <w:rPr>
          <w:rFonts w:cs="Times New Roman"/>
          <w:lang w:val="en-GB"/>
        </w:rPr>
        <w:t>Moreover, building</w:t>
      </w:r>
      <w:r w:rsidR="00B079EB">
        <w:rPr>
          <w:rFonts w:cs="Times New Roman"/>
          <w:lang w:val="en-GB"/>
        </w:rPr>
        <w:t xml:space="preserve"> standard automatic procedures to process feature-listing data </w:t>
      </w:r>
      <w:r>
        <w:rPr>
          <w:rFonts w:cs="Times New Roman"/>
          <w:lang w:val="en-GB"/>
        </w:rPr>
        <w:t>would not only add transparency to the process but would also</w:t>
      </w:r>
      <w:r w:rsidR="00B079EB">
        <w:rPr>
          <w:rFonts w:cs="Times New Roman"/>
          <w:lang w:val="en-GB"/>
        </w:rPr>
        <w:t xml:space="preserve"> </w:t>
      </w:r>
      <w:r w:rsidR="00A53A20">
        <w:rPr>
          <w:rFonts w:cs="Times New Roman"/>
          <w:lang w:val="en-GB"/>
        </w:rPr>
        <w:t>prevent human errors and allow a generalization of this data across languages</w:t>
      </w:r>
      <w:r w:rsidR="00B079EB">
        <w:rPr>
          <w:rFonts w:cs="Times New Roman"/>
          <w:lang w:val="en-GB"/>
        </w:rPr>
        <w:t xml:space="preserve">. </w:t>
      </w:r>
    </w:p>
    <w:p w14:paraId="5180B038" w14:textId="04EAD3C5" w:rsidR="00B079EB" w:rsidRDefault="00FE0222" w:rsidP="00B079EB">
      <w:pPr>
        <w:pStyle w:val="BodyText"/>
        <w:spacing w:before="0" w:after="0"/>
        <w:ind w:firstLine="0"/>
      </w:pPr>
      <w:r>
        <w:rPr>
          <w:rFonts w:cs="Times New Roman"/>
          <w:lang w:val="en-GB"/>
        </w:rPr>
        <w:t xml:space="preserve">For the first time, in this study we propose an automatic procedure </w:t>
      </w:r>
      <w:r w:rsidR="00E26264">
        <w:t xml:space="preserve">to code the </w:t>
      </w:r>
      <w:r>
        <w:t xml:space="preserve">raw feature data derived from a </w:t>
      </w:r>
      <w:r w:rsidR="00160DAE">
        <w:t xml:space="preserve">semantic </w:t>
      </w:r>
      <w:r>
        <w:t>feature listing task</w:t>
      </w:r>
      <w:r w:rsidR="00160DAE">
        <w:t xml:space="preserve"> (SFL)</w:t>
      </w:r>
      <w:r>
        <w:t xml:space="preserve">. </w:t>
      </w:r>
      <w:r w:rsidR="001C2B9E">
        <w:t>T</w:t>
      </w:r>
      <w:r w:rsidR="00B079EB">
        <w:t xml:space="preserve">he next sections provide a tutorial on how </w:t>
      </w:r>
      <w:r w:rsidR="004C3A55">
        <w:t xml:space="preserve">raw feature </w:t>
      </w:r>
      <w:r w:rsidR="00B079EB">
        <w:t xml:space="preserve">data might be processed to a more compact feature output. The tutorial is written for R and is fully documented, such that users can adapt it to their language of </w:t>
      </w:r>
      <w:commentRangeStart w:id="9"/>
      <w:r w:rsidR="00B079EB">
        <w:t>choice</w:t>
      </w:r>
      <w:commentRangeEnd w:id="9"/>
      <w:r w:rsidR="004C3A55">
        <w:rPr>
          <w:rStyle w:val="CommentReference"/>
          <w:rFonts w:asciiTheme="minorHAnsi" w:hAnsiTheme="minorHAnsi"/>
        </w:rPr>
        <w:commentReference w:id="9"/>
      </w:r>
      <w:r w:rsidR="00B079EB">
        <w:t xml:space="preserve">. Figure 1 portrays the proposed set of steps including spell checking, lemmatization, exclusion of stop words, and final processing in a multi-word sequence approach or a bag of words approach. After detailing these steps, the final data form will </w:t>
      </w:r>
      <w:proofErr w:type="gramStart"/>
      <w:r w:rsidR="004C3A55">
        <w:t>evaluated</w:t>
      </w:r>
      <w:proofErr w:type="gramEnd"/>
      <w:r w:rsidR="004C3A55">
        <w:t xml:space="preserve"> and compared </w:t>
      </w:r>
      <w:r w:rsidR="00B079EB">
        <w:t>to previous norms to determine the usefulness of this approach.</w:t>
      </w:r>
    </w:p>
    <w:p w14:paraId="1AD066ED" w14:textId="720FB637" w:rsidR="00657897" w:rsidRDefault="00657897" w:rsidP="00657897">
      <w:pPr>
        <w:pStyle w:val="Compact"/>
        <w:spacing w:before="0" w:after="0"/>
      </w:pPr>
    </w:p>
    <w:p w14:paraId="56FAD16D" w14:textId="4B28C48C" w:rsidR="00DC6FA4" w:rsidRDefault="00DC6FA4" w:rsidP="00657897">
      <w:pPr>
        <w:pStyle w:val="Compact"/>
        <w:spacing w:before="0" w:after="0"/>
        <w:ind w:left="480"/>
      </w:pPr>
    </w:p>
    <w:p w14:paraId="6F41158A" w14:textId="77777777" w:rsidR="00DC6FA4" w:rsidRDefault="002D6A6B" w:rsidP="00A37B7A">
      <w:pPr>
        <w:spacing w:after="0"/>
      </w:pPr>
      <w:r>
        <w:rPr>
          <w:noProof/>
          <w:lang w:val="en-GB" w:eastAsia="en-GB"/>
        </w:rPr>
        <w:lastRenderedPageBreak/>
        <w:drawing>
          <wp:inline distT="0" distB="0" distL="0" distR="0" wp14:anchorId="1653270C" wp14:editId="0F0DA72B">
            <wp:extent cx="5969000" cy="2072569"/>
            <wp:effectExtent l="0" t="0" r="0" b="0"/>
            <wp:docPr id="1" name="Picture" descr="Figure 1: Flow chart illustrating how feature listings are recoded to obtain a standard feature format."/>
            <wp:cNvGraphicFramePr/>
            <a:graphic xmlns:a="http://schemas.openxmlformats.org/drawingml/2006/main">
              <a:graphicData uri="http://schemas.openxmlformats.org/drawingml/2006/picture">
                <pic:pic xmlns:pic="http://schemas.openxmlformats.org/drawingml/2006/picture">
                  <pic:nvPicPr>
                    <pic:cNvPr id="0" name="Picture" descr="flow_chart.png"/>
                    <pic:cNvPicPr>
                      <a:picLocks noChangeAspect="1" noChangeArrowheads="1"/>
                    </pic:cNvPicPr>
                  </pic:nvPicPr>
                  <pic:blipFill>
                    <a:blip r:embed="rId11"/>
                    <a:stretch>
                      <a:fillRect/>
                    </a:stretch>
                  </pic:blipFill>
                  <pic:spPr bwMode="auto">
                    <a:xfrm>
                      <a:off x="0" y="0"/>
                      <a:ext cx="5969000" cy="2072569"/>
                    </a:xfrm>
                    <a:prstGeom prst="rect">
                      <a:avLst/>
                    </a:prstGeom>
                    <a:noFill/>
                    <a:ln w="9525">
                      <a:noFill/>
                      <a:headEnd/>
                      <a:tailEnd/>
                    </a:ln>
                  </pic:spPr>
                </pic:pic>
              </a:graphicData>
            </a:graphic>
          </wp:inline>
        </w:drawing>
      </w:r>
    </w:p>
    <w:p w14:paraId="2EE45242" w14:textId="77777777" w:rsidR="00DC6FA4" w:rsidRDefault="002D6A6B" w:rsidP="00A37B7A">
      <w:pPr>
        <w:pStyle w:val="ImageCaption"/>
        <w:spacing w:after="0"/>
      </w:pPr>
      <w:r>
        <w:t>Figure 1: Flow chart illustrating how feature listings are recoded to obtain a standard feature format.</w:t>
      </w:r>
    </w:p>
    <w:p w14:paraId="179CDCA3" w14:textId="77777777" w:rsidR="00B079EB" w:rsidRDefault="00B079EB" w:rsidP="00A37B7A">
      <w:pPr>
        <w:pStyle w:val="BodyText"/>
        <w:spacing w:before="0" w:after="0"/>
      </w:pPr>
    </w:p>
    <w:p w14:paraId="619336DF" w14:textId="77777777" w:rsidR="00DC6FA4" w:rsidRDefault="002D6A6B" w:rsidP="00A37B7A">
      <w:pPr>
        <w:pStyle w:val="Heading2"/>
        <w:spacing w:before="0"/>
      </w:pPr>
      <w:bookmarkStart w:id="10" w:name="materials-and-data-format"/>
      <w:r>
        <w:t>Materials and Data Format</w:t>
      </w:r>
      <w:bookmarkEnd w:id="10"/>
    </w:p>
    <w:p w14:paraId="67AD03F8" w14:textId="5C9F84B2" w:rsidR="00DC6FA4" w:rsidRDefault="002D6A6B" w:rsidP="00A37B7A">
      <w:pPr>
        <w:pStyle w:val="FirstParagraph"/>
        <w:spacing w:before="0" w:after="0"/>
      </w:pPr>
      <w:r>
        <w:t>The data for this tutorial includes 16</w:t>
      </w:r>
      <w:ins w:id="11" w:author="Simon De Deyne" w:date="2019-06-17T10:09:00Z">
        <w:r w:rsidR="004C3A55">
          <w:t>,</w:t>
        </w:r>
      </w:ins>
      <w:r>
        <w:t>544 unique concept-feature responses for 226 concepts from Buchanan et al. (2019). The concepts were taken from McRae et al. (2005), Vinson and Vigliocco (2008), and Bruni, Tran, and Baroni (2014). The concepts include 185 nouns, 25 verbs, and 16 adjectives. Concreteness ratings collected by Brysbaert, Warriner, and Kuperman (2014) were matched with the current data set. The concreteness ratings</w:t>
      </w:r>
      <w:r w:rsidR="004C3A55">
        <w:t xml:space="preserve"> capture the difference between abstract (language-based) and concrete (experience-based) concepts and were measured on a five-point scale.</w:t>
      </w:r>
      <w:r>
        <w:t xml:space="preserve">1 </w:t>
      </w:r>
      <w:r w:rsidR="004C3A55">
        <w:t>N</w:t>
      </w:r>
      <w:r>
        <w:t xml:space="preserve">ouns were rated as most concrete: </w:t>
      </w:r>
      <w:r>
        <w:rPr>
          <w:i/>
        </w:rPr>
        <w:t>M</w:t>
      </w:r>
      <w:r>
        <w:t xml:space="preserve"> = 4.59 (</w:t>
      </w:r>
      <w:r>
        <w:rPr>
          <w:i/>
        </w:rPr>
        <w:t>SD</w:t>
      </w:r>
      <w:r>
        <w:t xml:space="preserve"> = 0.52), followed by adjectives: </w:t>
      </w:r>
      <w:r>
        <w:rPr>
          <w:i/>
        </w:rPr>
        <w:t>M</w:t>
      </w:r>
      <w:r>
        <w:t xml:space="preserve"> = 3.78 (</w:t>
      </w:r>
      <w:r>
        <w:rPr>
          <w:i/>
        </w:rPr>
        <w:t>SD</w:t>
      </w:r>
      <w:r>
        <w:t xml:space="preserve"> = 0.81), and verbs: </w:t>
      </w:r>
      <w:r>
        <w:rPr>
          <w:i/>
        </w:rPr>
        <w:t>M</w:t>
      </w:r>
      <w:r>
        <w:t xml:space="preserve"> = 3.57 (</w:t>
      </w:r>
      <w:r>
        <w:rPr>
          <w:i/>
        </w:rPr>
        <w:t>SD</w:t>
      </w:r>
      <w:r>
        <w:t xml:space="preserve"> = 0.79). The </w:t>
      </w:r>
      <w:r w:rsidR="0098127B">
        <w:t xml:space="preserve">SFL </w:t>
      </w:r>
      <w:r>
        <w:t xml:space="preserve">data consist of a text file where concept-feature observation is a row and each column is a </w:t>
      </w:r>
      <w:commentRangeStart w:id="12"/>
      <w:r>
        <w:t>variable</w:t>
      </w:r>
      <w:commentRangeEnd w:id="12"/>
      <w:r w:rsidR="0098127B">
        <w:rPr>
          <w:rStyle w:val="CommentReference"/>
          <w:rFonts w:asciiTheme="minorHAnsi" w:hAnsiTheme="minorHAnsi"/>
        </w:rPr>
        <w:commentReference w:id="12"/>
      </w:r>
      <w:r>
        <w:t xml:space="preserve">. An example of </w:t>
      </w:r>
      <w:r w:rsidR="0098127B">
        <w:t xml:space="preserve">these </w:t>
      </w:r>
      <w:r>
        <w:t xml:space="preserve">raw data </w:t>
      </w:r>
      <w:r w:rsidR="0098127B">
        <w:t xml:space="preserve">are </w:t>
      </w:r>
      <w:r>
        <w:t xml:space="preserve">shown in Table ??. The original data can be found at </w:t>
      </w:r>
      <w:hyperlink r:id="rId12">
        <w:r>
          <w:rPr>
            <w:rStyle w:val="Hyperlink"/>
          </w:rPr>
          <w:t>https://osf.io/cjyzw/</w:t>
        </w:r>
      </w:hyperlink>
      <w:r>
        <w:t>.</w:t>
      </w:r>
    </w:p>
    <w:p w14:paraId="737E1DB4" w14:textId="1B9B8291" w:rsidR="00DC6FA4" w:rsidRDefault="002D6A6B" w:rsidP="00A37B7A">
      <w:pPr>
        <w:pStyle w:val="BodyText"/>
        <w:spacing w:before="0" w:after="0"/>
      </w:pPr>
      <w:commentRangeStart w:id="13"/>
      <w:r>
        <w:t>This</w:t>
      </w:r>
      <w:commentRangeEnd w:id="13"/>
      <w:r w:rsidR="0098127B">
        <w:rPr>
          <w:rStyle w:val="CommentReference"/>
          <w:rFonts w:asciiTheme="minorHAnsi" w:hAnsiTheme="minorHAnsi"/>
        </w:rPr>
        <w:commentReference w:id="13"/>
      </w:r>
      <w:r>
        <w:t xml:space="preserve"> data was collected using the instructions provided by McRae et al. (2005), however, in contrast to the suggestions for consistency detailed above (Devereux et al., 2014), each participant was simply given a large text box to include their answer. Each answer includes </w:t>
      </w:r>
      <w:r>
        <w:lastRenderedPageBreak/>
        <w:t>multiple embedded features, and the tutorial proceeds to demonstrate potential processing addressing the data in this nature. With structured data entry for participants</w:t>
      </w:r>
      <w:r w:rsidR="00FA77F5">
        <w:t xml:space="preserve"> (e.g., asking participants to type one feature on each line)</w:t>
      </w:r>
      <w:r>
        <w:t>, the suggested processing steps are reduced.</w:t>
      </w:r>
    </w:p>
    <w:p w14:paraId="11AD3BC9" w14:textId="77777777" w:rsidR="00FA77F5" w:rsidRDefault="00FA77F5" w:rsidP="00A37B7A">
      <w:pPr>
        <w:pStyle w:val="Heading2"/>
        <w:spacing w:before="0"/>
      </w:pPr>
      <w:bookmarkStart w:id="14" w:name="spelling"/>
    </w:p>
    <w:p w14:paraId="48466FB6" w14:textId="37ECC779" w:rsidR="00DC6FA4" w:rsidRDefault="002D6A6B" w:rsidP="00A37B7A">
      <w:pPr>
        <w:pStyle w:val="Heading2"/>
        <w:spacing w:before="0"/>
      </w:pPr>
      <w:r>
        <w:t>Spelling</w:t>
      </w:r>
      <w:bookmarkEnd w:id="14"/>
    </w:p>
    <w:p w14:paraId="5138738E" w14:textId="37AA7261" w:rsidR="00DC6FA4" w:rsidRDefault="00FA77F5" w:rsidP="00A37B7A">
      <w:pPr>
        <w:pStyle w:val="FirstParagraph"/>
        <w:spacing w:before="0" w:after="0"/>
      </w:pPr>
      <w:r>
        <w:t xml:space="preserve">The first step (see Figure 1) in processing the features consists of identifying and replacing spelling mistakes. </w:t>
      </w:r>
      <w:r w:rsidR="002D6A6B">
        <w:t xml:space="preserve">Spell checking can be automated with the </w:t>
      </w:r>
      <w:proofErr w:type="spellStart"/>
      <w:r w:rsidR="002D6A6B">
        <w:rPr>
          <w:rStyle w:val="VerbatimChar"/>
        </w:rPr>
        <w:t>hunspell</w:t>
      </w:r>
      <w:proofErr w:type="spellEnd"/>
      <w:r w:rsidR="002D6A6B">
        <w:t xml:space="preserve"> package in </w:t>
      </w:r>
      <w:r w:rsidR="002D6A6B">
        <w:rPr>
          <w:i/>
        </w:rPr>
        <w:t>R</w:t>
      </w:r>
      <w:r w:rsidR="002D6A6B">
        <w:t xml:space="preserve"> (</w:t>
      </w:r>
      <w:proofErr w:type="spellStart"/>
      <w:r w:rsidR="002D6A6B">
        <w:t>Ooms</w:t>
      </w:r>
      <w:proofErr w:type="spellEnd"/>
      <w:r w:rsidR="002D6A6B">
        <w:t>, 2018). Each</w:t>
      </w:r>
      <w:r w:rsidR="002D6A6B" w:rsidRPr="00FA77F5">
        <w:t xml:space="preserve"> </w:t>
      </w:r>
      <w:r w:rsidR="002D6A6B" w:rsidRPr="00C975FB">
        <w:t>answer</w:t>
      </w:r>
      <w:r w:rsidR="002D6A6B">
        <w:t xml:space="preserve"> can be checked for misspellings across an entire column of answers, which </w:t>
      </w:r>
      <w:r>
        <w:t>is in</w:t>
      </w:r>
      <w:r w:rsidR="002D6A6B">
        <w:t xml:space="preserve"> the </w:t>
      </w:r>
      <w:r w:rsidR="002D6A6B">
        <w:rPr>
          <w:rStyle w:val="VerbatimChar"/>
        </w:rPr>
        <w:t>master</w:t>
      </w:r>
      <w:r w:rsidR="002D6A6B">
        <w:t xml:space="preserve"> dataset. </w:t>
      </w:r>
      <w:r>
        <w:t>Because participants were recruited in the United States, we used the</w:t>
      </w:r>
      <w:r w:rsidR="002D6A6B">
        <w:t xml:space="preserve">e default </w:t>
      </w:r>
      <w:r>
        <w:t xml:space="preserve">American English </w:t>
      </w:r>
      <w:r w:rsidR="002D6A6B">
        <w:t>dictionary</w:t>
      </w:r>
      <w:r>
        <w:t xml:space="preserve">. The </w:t>
      </w:r>
      <w:proofErr w:type="spellStart"/>
      <w:r w:rsidR="002D6A6B">
        <w:rPr>
          <w:rStyle w:val="VerbatimChar"/>
        </w:rPr>
        <w:t>hunspell</w:t>
      </w:r>
      <w:proofErr w:type="spellEnd"/>
      <w:r w:rsidR="002D6A6B">
        <w:t xml:space="preserve"> vignettes provide details on how to import your own dictionary for non-English languages. The choice of dictionary should also normalize between multiple varieties of the same language, for example, the </w:t>
      </w:r>
      <w:r w:rsidR="002D6A6B">
        <w:rPr>
          <w:rStyle w:val="VerbatimChar"/>
        </w:rPr>
        <w:t>"</w:t>
      </w:r>
      <w:proofErr w:type="spellStart"/>
      <w:r w:rsidR="002D6A6B">
        <w:rPr>
          <w:rStyle w:val="VerbatimChar"/>
        </w:rPr>
        <w:t>en_GB</w:t>
      </w:r>
      <w:proofErr w:type="spellEnd"/>
      <w:r w:rsidR="002D6A6B">
        <w:rPr>
          <w:rStyle w:val="VerbatimChar"/>
        </w:rPr>
        <w:t>"</w:t>
      </w:r>
      <w:r w:rsidR="002D6A6B">
        <w:t xml:space="preserve"> would convert to British English </w:t>
      </w:r>
      <w:commentRangeStart w:id="15"/>
      <w:commentRangeStart w:id="16"/>
      <w:r w:rsidR="002D6A6B">
        <w:t>spellings</w:t>
      </w:r>
      <w:commentRangeEnd w:id="15"/>
      <w:commentRangeEnd w:id="16"/>
      <w:r w:rsidR="00E81735">
        <w:rPr>
          <w:rStyle w:val="CommentReference"/>
          <w:rFonts w:asciiTheme="minorHAnsi" w:hAnsiTheme="minorHAnsi"/>
        </w:rPr>
        <w:commentReference w:id="15"/>
      </w:r>
      <w:r w:rsidR="000B47CC">
        <w:rPr>
          <w:rStyle w:val="CommentReference"/>
          <w:rFonts w:asciiTheme="minorHAnsi" w:hAnsiTheme="minorHAnsi"/>
        </w:rPr>
        <w:commentReference w:id="16"/>
      </w:r>
      <w:r w:rsidR="002D6A6B">
        <w:t>.</w:t>
      </w:r>
    </w:p>
    <w:p w14:paraId="75AB8800" w14:textId="77777777" w:rsidR="00FA77F5" w:rsidRDefault="00FA77F5" w:rsidP="00A37B7A">
      <w:pPr>
        <w:pStyle w:val="SourceCode"/>
        <w:wordWrap/>
        <w:spacing w:after="0"/>
        <w:rPr>
          <w:ins w:id="18" w:author="Simon De Deyne" w:date="2019-06-17T10:29:00Z"/>
          <w:rStyle w:val="CommentTok"/>
        </w:rPr>
      </w:pPr>
      <w:ins w:id="19" w:author="Simon De Deyne" w:date="2019-06-17T10:29:00Z">
        <w:r>
          <w:rPr>
            <w:rStyle w:val="KeywordTok"/>
          </w:rPr>
          <w:t>library</w:t>
        </w:r>
        <w:r>
          <w:rPr>
            <w:rStyle w:val="NormalTok"/>
          </w:rPr>
          <w:t>(</w:t>
        </w:r>
        <w:proofErr w:type="spellStart"/>
        <w:r>
          <w:rPr>
            <w:rStyle w:val="NormalTok"/>
          </w:rPr>
          <w:t>hunspell</w:t>
        </w:r>
        <w:proofErr w:type="spellEnd"/>
        <w:r>
          <w:rPr>
            <w:rStyle w:val="NormalTok"/>
          </w:rPr>
          <w:t>)</w:t>
        </w:r>
        <w:r>
          <w:br/>
        </w:r>
      </w:ins>
    </w:p>
    <w:p w14:paraId="7DB5F1A3" w14:textId="3481E143" w:rsidR="00DC6FA4" w:rsidRDefault="002D6A6B" w:rsidP="00A37B7A">
      <w:pPr>
        <w:pStyle w:val="SourceCode"/>
        <w:wordWrap/>
        <w:spacing w:after="0"/>
      </w:pPr>
      <w:del w:id="20" w:author="Simon De Deyne" w:date="2019-06-17T10:29:00Z">
        <w:r w:rsidDel="00FA77F5">
          <w:rPr>
            <w:rStyle w:val="CommentTok"/>
          </w:rPr>
          <w:delText>#</w:delText>
        </w:r>
      </w:del>
      <w:r>
        <w:rPr>
          <w:rStyle w:val="CommentTok"/>
        </w:rPr>
        <w:t># Lower case to normalize</w:t>
      </w:r>
      <w:r>
        <w:br/>
      </w:r>
      <w:proofErr w:type="spellStart"/>
      <w:r>
        <w:rPr>
          <w:rStyle w:val="NormalTok"/>
        </w:rPr>
        <w:t>master</w:t>
      </w:r>
      <w:r>
        <w:rPr>
          <w:rStyle w:val="OperatorTok"/>
        </w:rPr>
        <w:t>$</w:t>
      </w:r>
      <w:r>
        <w:rPr>
          <w:rStyle w:val="NormalTok"/>
        </w:rPr>
        <w:t>answer</w:t>
      </w:r>
      <w:proofErr w:type="spellEnd"/>
      <w:r>
        <w:rPr>
          <w:rStyle w:val="NormalTok"/>
        </w:rPr>
        <w:t xml:space="preserve"> &lt;-</w:t>
      </w:r>
      <w:r>
        <w:rPr>
          <w:rStyle w:val="StringTok"/>
        </w:rPr>
        <w:t xml:space="preserve"> </w:t>
      </w:r>
      <w:proofErr w:type="spellStart"/>
      <w:r>
        <w:rPr>
          <w:rStyle w:val="KeywordTok"/>
        </w:rPr>
        <w:t>tolower</w:t>
      </w:r>
      <w:proofErr w:type="spellEnd"/>
      <w:r>
        <w:rPr>
          <w:rStyle w:val="NormalTok"/>
        </w:rPr>
        <w:t>(</w:t>
      </w:r>
      <w:proofErr w:type="spellStart"/>
      <w:r>
        <w:rPr>
          <w:rStyle w:val="NormalTok"/>
        </w:rPr>
        <w:t>master</w:t>
      </w:r>
      <w:r>
        <w:rPr>
          <w:rStyle w:val="OperatorTok"/>
        </w:rPr>
        <w:t>$</w:t>
      </w:r>
      <w:r>
        <w:rPr>
          <w:rStyle w:val="NormalTok"/>
        </w:rPr>
        <w:t>answer</w:t>
      </w:r>
      <w:proofErr w:type="spellEnd"/>
      <w:r>
        <w:rPr>
          <w:rStyle w:val="NormalTok"/>
        </w:rPr>
        <w:t>)</w:t>
      </w:r>
      <w:r>
        <w:br/>
      </w:r>
      <w:commentRangeStart w:id="21"/>
      <w:r>
        <w:rPr>
          <w:rStyle w:val="CommentTok"/>
        </w:rPr>
        <w:t xml:space="preserve">## Install the </w:t>
      </w:r>
      <w:proofErr w:type="spellStart"/>
      <w:r>
        <w:rPr>
          <w:rStyle w:val="CommentTok"/>
        </w:rPr>
        <w:t>hunspell</w:t>
      </w:r>
      <w:proofErr w:type="spellEnd"/>
      <w:r>
        <w:rPr>
          <w:rStyle w:val="CommentTok"/>
        </w:rPr>
        <w:t xml:space="preserve"> package if necessary</w:t>
      </w:r>
      <w:r>
        <w:br/>
      </w:r>
      <w:r>
        <w:rPr>
          <w:rStyle w:val="CommentTok"/>
        </w:rPr>
        <w:t>#</w:t>
      </w:r>
      <w:proofErr w:type="spellStart"/>
      <w:r>
        <w:rPr>
          <w:rStyle w:val="CommentTok"/>
        </w:rPr>
        <w:t>install.packages</w:t>
      </w:r>
      <w:proofErr w:type="spellEnd"/>
      <w:r>
        <w:rPr>
          <w:rStyle w:val="CommentTok"/>
        </w:rPr>
        <w:t>("</w:t>
      </w:r>
      <w:proofErr w:type="spellStart"/>
      <w:r>
        <w:rPr>
          <w:rStyle w:val="CommentTok"/>
        </w:rPr>
        <w:t>hunspell</w:t>
      </w:r>
      <w:proofErr w:type="spellEnd"/>
      <w:r>
        <w:rPr>
          <w:rStyle w:val="CommentTok"/>
        </w:rPr>
        <w:t>")</w:t>
      </w:r>
      <w:r>
        <w:br/>
      </w:r>
      <w:commentRangeEnd w:id="21"/>
      <w:r w:rsidR="00FA77F5">
        <w:rPr>
          <w:rStyle w:val="CommentReference"/>
        </w:rPr>
        <w:commentReference w:id="21"/>
      </w:r>
      <w:ins w:id="22" w:author="Simon De Deyne" w:date="2019-06-17T10:29:00Z">
        <w:r w:rsidR="00FA77F5" w:rsidDel="00FA77F5">
          <w:rPr>
            <w:rStyle w:val="KeywordTok"/>
          </w:rPr>
          <w:t xml:space="preserve"> </w:t>
        </w:r>
      </w:ins>
      <w:del w:id="23" w:author="Simon De Deyne" w:date="2019-06-17T10:29:00Z">
        <w:r w:rsidDel="00FA77F5">
          <w:rPr>
            <w:rStyle w:val="KeywordTok"/>
          </w:rPr>
          <w:delText>library</w:delText>
        </w:r>
        <w:r w:rsidDel="00FA77F5">
          <w:rPr>
            <w:rStyle w:val="NormalTok"/>
          </w:rPr>
          <w:delText>(hunspell)</w:delText>
        </w:r>
        <w:r w:rsidDel="00FA77F5">
          <w:br/>
        </w:r>
        <w:r w:rsidDel="00FA77F5">
          <w:rPr>
            <w:rStyle w:val="CommentTok"/>
          </w:rPr>
          <w:delText>#</w:delText>
        </w:r>
      </w:del>
      <w:r>
        <w:rPr>
          <w:rStyle w:val="CommentTok"/>
        </w:rPr>
        <w:t># Check the participant answers</w:t>
      </w:r>
      <w:r>
        <w:br/>
      </w:r>
      <w:r>
        <w:rPr>
          <w:rStyle w:val="CommentTok"/>
        </w:rPr>
        <w:t>## The output is a list of spelling errors for each line</w:t>
      </w:r>
      <w:r>
        <w:br/>
      </w:r>
      <w:proofErr w:type="spellStart"/>
      <w:r>
        <w:rPr>
          <w:rStyle w:val="NormalTok"/>
        </w:rPr>
        <w:t>spelling_errors</w:t>
      </w:r>
      <w:proofErr w:type="spellEnd"/>
      <w:r>
        <w:rPr>
          <w:rStyle w:val="NormalTok"/>
        </w:rPr>
        <w:t xml:space="preserve"> &lt;-</w:t>
      </w:r>
      <w:r>
        <w:rPr>
          <w:rStyle w:val="StringTok"/>
        </w:rPr>
        <w:t xml:space="preserve"> </w:t>
      </w:r>
      <w:proofErr w:type="spellStart"/>
      <w:r>
        <w:rPr>
          <w:rStyle w:val="KeywordTok"/>
        </w:rPr>
        <w:t>hunspell</w:t>
      </w:r>
      <w:proofErr w:type="spellEnd"/>
      <w:r>
        <w:rPr>
          <w:rStyle w:val="NormalTok"/>
        </w:rPr>
        <w:t>(</w:t>
      </w:r>
      <w:proofErr w:type="spellStart"/>
      <w:r>
        <w:rPr>
          <w:rStyle w:val="NormalTok"/>
        </w:rPr>
        <w:t>master</w:t>
      </w:r>
      <w:r>
        <w:rPr>
          <w:rStyle w:val="OperatorTok"/>
        </w:rPr>
        <w:t>$</w:t>
      </w:r>
      <w:r>
        <w:rPr>
          <w:rStyle w:val="NormalTok"/>
        </w:rPr>
        <w:t>answer</w:t>
      </w:r>
      <w:proofErr w:type="spellEnd"/>
      <w:r>
        <w:rPr>
          <w:rStyle w:val="NormalTok"/>
        </w:rPr>
        <w:t xml:space="preserve">, </w:t>
      </w:r>
      <w:proofErr w:type="spellStart"/>
      <w:r>
        <w:rPr>
          <w:rStyle w:val="DataTypeTok"/>
        </w:rPr>
        <w:t>dict</w:t>
      </w:r>
      <w:proofErr w:type="spellEnd"/>
      <w:r>
        <w:rPr>
          <w:rStyle w:val="DataTypeTok"/>
        </w:rPr>
        <w:t xml:space="preserve"> =</w:t>
      </w:r>
      <w:r>
        <w:rPr>
          <w:rStyle w:val="NormalTok"/>
        </w:rPr>
        <w:t xml:space="preserve"> </w:t>
      </w:r>
      <w:r>
        <w:rPr>
          <w:rStyle w:val="KeywordTok"/>
        </w:rPr>
        <w:t>dictionary</w:t>
      </w:r>
      <w:r>
        <w:rPr>
          <w:rStyle w:val="NormalTok"/>
        </w:rPr>
        <w:t>(</w:t>
      </w:r>
      <w:r>
        <w:rPr>
          <w:rStyle w:val="StringTok"/>
        </w:rPr>
        <w:t>"</w:t>
      </w:r>
      <w:proofErr w:type="spellStart"/>
      <w:r>
        <w:rPr>
          <w:rStyle w:val="StringTok"/>
        </w:rPr>
        <w:t>en_US</w:t>
      </w:r>
      <w:proofErr w:type="spellEnd"/>
      <w:r>
        <w:rPr>
          <w:rStyle w:val="StringTok"/>
        </w:rPr>
        <w:t>"</w:t>
      </w:r>
      <w:r>
        <w:rPr>
          <w:rStyle w:val="NormalTok"/>
        </w:rPr>
        <w:t>))</w:t>
      </w:r>
    </w:p>
    <w:p w14:paraId="4803FF5D" w14:textId="77777777" w:rsidR="00DC6FA4" w:rsidRDefault="00DC6FA4" w:rsidP="00A37B7A">
      <w:pPr>
        <w:pStyle w:val="FirstParagraph"/>
        <w:spacing w:before="0" w:after="0"/>
      </w:pPr>
    </w:p>
    <w:p w14:paraId="5C686415" w14:textId="77777777" w:rsidR="00DC6FA4" w:rsidRDefault="002D6A6B" w:rsidP="00A37B7A">
      <w:pPr>
        <w:pStyle w:val="BodyText"/>
        <w:spacing w:before="0" w:after="0"/>
      </w:pPr>
      <w:r>
        <w:t xml:space="preserve">The result from the </w:t>
      </w:r>
      <w:proofErr w:type="spellStart"/>
      <w:r>
        <w:rPr>
          <w:rStyle w:val="VerbatimChar"/>
        </w:rPr>
        <w:t>hunspell</w:t>
      </w:r>
      <w:proofErr w:type="spellEnd"/>
      <w:r>
        <w:rPr>
          <w:rStyle w:val="VerbatimChar"/>
        </w:rPr>
        <w:t>()</w:t>
      </w:r>
      <w:r>
        <w:t xml:space="preserve"> function is a list object of spelling errors for each row of data. For example, when responding to </w:t>
      </w:r>
      <w:r>
        <w:rPr>
          <w:i/>
        </w:rPr>
        <w:t>apple</w:t>
      </w:r>
      <w:r>
        <w:t xml:space="preserve">, a participant wrote </w:t>
      </w:r>
      <w:r>
        <w:rPr>
          <w:i/>
        </w:rPr>
        <w:t xml:space="preserve">fruit grocery store orchard red green </w:t>
      </w:r>
      <w:proofErr w:type="spellStart"/>
      <w:r>
        <w:rPr>
          <w:i/>
        </w:rPr>
        <w:t>yelloe</w:t>
      </w:r>
      <w:proofErr w:type="spellEnd"/>
      <w:r>
        <w:rPr>
          <w:i/>
        </w:rPr>
        <w:t xml:space="preserve"> good with peanut butter good with </w:t>
      </w:r>
      <w:proofErr w:type="spellStart"/>
      <w:r>
        <w:rPr>
          <w:i/>
        </w:rPr>
        <w:t>caramell</w:t>
      </w:r>
      <w:proofErr w:type="spellEnd"/>
      <w:r>
        <w:t xml:space="preserve">, and the spelling errors were denoted as </w:t>
      </w:r>
      <w:proofErr w:type="spellStart"/>
      <w:r>
        <w:rPr>
          <w:i/>
        </w:rPr>
        <w:t>yelloe</w:t>
      </w:r>
      <w:proofErr w:type="spellEnd"/>
      <w:r>
        <w:rPr>
          <w:i/>
        </w:rPr>
        <w:t xml:space="preserve"> </w:t>
      </w:r>
      <w:proofErr w:type="spellStart"/>
      <w:r>
        <w:rPr>
          <w:i/>
        </w:rPr>
        <w:t>caramell</w:t>
      </w:r>
      <w:proofErr w:type="spellEnd"/>
      <w:r>
        <w:t xml:space="preserve">. After checking for errors, the </w:t>
      </w:r>
      <w:proofErr w:type="spellStart"/>
      <w:r>
        <w:rPr>
          <w:rStyle w:val="VerbatimChar"/>
        </w:rPr>
        <w:t>hunspell_suggest</w:t>
      </w:r>
      <w:proofErr w:type="spellEnd"/>
      <w:r>
        <w:rPr>
          <w:rStyle w:val="VerbatimChar"/>
        </w:rPr>
        <w:t>()</w:t>
      </w:r>
      <w:r>
        <w:t xml:space="preserve"> function was used to determine the most likely replacement for each error.</w:t>
      </w:r>
    </w:p>
    <w:p w14:paraId="2BD4568B" w14:textId="77777777" w:rsidR="00DC6FA4" w:rsidRDefault="002D6A6B" w:rsidP="00A37B7A">
      <w:pPr>
        <w:pStyle w:val="SourceCode"/>
        <w:wordWrap/>
        <w:spacing w:after="0"/>
      </w:pPr>
      <w:commentRangeStart w:id="24"/>
      <w:r>
        <w:rPr>
          <w:rStyle w:val="CommentTok"/>
        </w:rPr>
        <w:lastRenderedPageBreak/>
        <w:t>## Check for suggestions</w:t>
      </w:r>
      <w:r>
        <w:br/>
      </w:r>
      <w:proofErr w:type="spellStart"/>
      <w:r>
        <w:rPr>
          <w:rStyle w:val="NormalTok"/>
        </w:rPr>
        <w:t>spelling_suggest</w:t>
      </w:r>
      <w:proofErr w:type="spellEnd"/>
      <w:r>
        <w:rPr>
          <w:rStyle w:val="NormalTok"/>
        </w:rPr>
        <w:t xml:space="preserve"> &lt;-</w:t>
      </w:r>
      <w:r>
        <w:rPr>
          <w:rStyle w:val="StringTok"/>
        </w:rPr>
        <w:t xml:space="preserve"> </w:t>
      </w:r>
      <w:proofErr w:type="spellStart"/>
      <w:r>
        <w:rPr>
          <w:rStyle w:val="KeywordTok"/>
        </w:rPr>
        <w:t>lapply</w:t>
      </w:r>
      <w:proofErr w:type="spellEnd"/>
      <w:r>
        <w:rPr>
          <w:rStyle w:val="NormalTok"/>
        </w:rPr>
        <w:t>(</w:t>
      </w:r>
      <w:proofErr w:type="spellStart"/>
      <w:r>
        <w:rPr>
          <w:rStyle w:val="NormalTok"/>
        </w:rPr>
        <w:t>spelling_errors</w:t>
      </w:r>
      <w:proofErr w:type="spellEnd"/>
      <w:r>
        <w:rPr>
          <w:rStyle w:val="NormalTok"/>
        </w:rPr>
        <w:t xml:space="preserve">, </w:t>
      </w:r>
      <w:proofErr w:type="spellStart"/>
      <w:r>
        <w:rPr>
          <w:rStyle w:val="NormalTok"/>
        </w:rPr>
        <w:t>hunspell_suggest</w:t>
      </w:r>
      <w:proofErr w:type="spellEnd"/>
      <w:r>
        <w:rPr>
          <w:rStyle w:val="NormalTok"/>
        </w:rPr>
        <w:t>)</w:t>
      </w:r>
      <w:commentRangeEnd w:id="24"/>
      <w:r w:rsidR="00FA77F5">
        <w:rPr>
          <w:rStyle w:val="CommentReference"/>
        </w:rPr>
        <w:commentReference w:id="24"/>
      </w:r>
    </w:p>
    <w:p w14:paraId="0C08CEF7" w14:textId="77777777" w:rsidR="00DC6FA4" w:rsidRDefault="00DC6FA4" w:rsidP="00A37B7A">
      <w:pPr>
        <w:pStyle w:val="FirstParagraph"/>
        <w:spacing w:before="0" w:after="0"/>
      </w:pPr>
    </w:p>
    <w:p w14:paraId="48F8A39C" w14:textId="6FB3309A" w:rsidR="00DC6FA4" w:rsidRDefault="002D6A6B" w:rsidP="00A37B7A">
      <w:pPr>
        <w:pStyle w:val="BodyText"/>
        <w:spacing w:before="0" w:after="0"/>
      </w:pPr>
      <w:r>
        <w:t xml:space="preserve">For </w:t>
      </w:r>
      <w:proofErr w:type="spellStart"/>
      <w:r>
        <w:rPr>
          <w:i/>
        </w:rPr>
        <w:t>yelloe</w:t>
      </w:r>
      <w:proofErr w:type="spellEnd"/>
      <w:r>
        <w:t xml:space="preserve">, both </w:t>
      </w:r>
      <w:r>
        <w:rPr>
          <w:i/>
        </w:rPr>
        <w:t>yellow yell</w:t>
      </w:r>
      <w:r>
        <w:t xml:space="preserve"> were suggested, and </w:t>
      </w:r>
      <w:r>
        <w:rPr>
          <w:i/>
        </w:rPr>
        <w:t>caramel caramels caramel l camellia camel</w:t>
      </w:r>
      <w:r>
        <w:t xml:space="preserve"> were suggested for </w:t>
      </w:r>
      <w:proofErr w:type="spellStart"/>
      <w:r>
        <w:rPr>
          <w:i/>
        </w:rPr>
        <w:t>caramell</w:t>
      </w:r>
      <w:proofErr w:type="spellEnd"/>
      <w:r>
        <w:t>. The suggestions are presented in most probable order, and using a few loops with the substitute (</w:t>
      </w:r>
      <w:proofErr w:type="spellStart"/>
      <w:r>
        <w:rPr>
          <w:rStyle w:val="VerbatimChar"/>
        </w:rPr>
        <w:t>gsub</w:t>
      </w:r>
      <w:proofErr w:type="spellEnd"/>
      <w:r>
        <w:rPr>
          <w:rStyle w:val="VerbatimChar"/>
        </w:rPr>
        <w:t>()</w:t>
      </w:r>
      <w:r>
        <w:t xml:space="preserve">) function, we can replace all errors with the most likely replacement in a new dataset </w:t>
      </w:r>
      <w:proofErr w:type="spellStart"/>
      <w:r>
        <w:rPr>
          <w:rStyle w:val="VerbatimChar"/>
        </w:rPr>
        <w:t>spell_checked</w:t>
      </w:r>
      <w:proofErr w:type="spellEnd"/>
      <w:r>
        <w:t xml:space="preserve">. </w:t>
      </w:r>
      <w:ins w:id="25" w:author="Simon De Deyne" w:date="2019-06-17T10:32:00Z">
        <w:r w:rsidR="00FA77F5">
          <w:t xml:space="preserve">In addition to the </w:t>
        </w:r>
        <w:proofErr w:type="spellStart"/>
        <w:r w:rsidR="00FA77F5">
          <w:t>hunspell</w:t>
        </w:r>
        <w:proofErr w:type="spellEnd"/>
        <w:r w:rsidR="00FA77F5">
          <w:t xml:space="preserve"> dictionary, </w:t>
        </w:r>
      </w:ins>
      <w:del w:id="26" w:author="Simon De Deyne" w:date="2019-06-17T10:32:00Z">
        <w:r w:rsidDel="00FA77F5">
          <w:delText>A</w:delText>
        </w:r>
      </w:del>
      <w:ins w:id="27" w:author="Simon De Deyne" w:date="2019-06-17T10:32:00Z">
        <w:r w:rsidR="00FA77F5">
          <w:t>an auxiliary</w:t>
        </w:r>
      </w:ins>
      <w:r>
        <w:t xml:space="preserve"> </w:t>
      </w:r>
      <w:del w:id="28" w:author="Simon De Deyne" w:date="2019-06-17T10:32:00Z">
        <w:r w:rsidDel="00FA77F5">
          <w:delText xml:space="preserve">specialized </w:delText>
        </w:r>
      </w:del>
      <w:r>
        <w:t xml:space="preserve">dictionary with pre-coded error responses and corrections could </w:t>
      </w:r>
      <w:del w:id="29" w:author="Simon De Deyne" w:date="2019-06-17T10:32:00Z">
        <w:r w:rsidDel="00FA77F5">
          <w:delText>be implemented</w:delText>
        </w:r>
      </w:del>
      <w:ins w:id="30" w:author="Simon De Deyne" w:date="2019-06-17T10:32:00Z">
        <w:r w:rsidR="00FA77F5">
          <w:t>also be added</w:t>
        </w:r>
      </w:ins>
      <w:r>
        <w:t xml:space="preserve"> at this stage</w:t>
      </w:r>
      <w:ins w:id="31" w:author="Simon De Deyne" w:date="2019-06-17T10:32:00Z">
        <w:r w:rsidR="00FA77F5">
          <w:t xml:space="preserve"> to catch any false positives</w:t>
        </w:r>
      </w:ins>
      <w:r>
        <w:t>. Other paid alternatives, such as Bing Spell Check, can be a useful avenue for datasets that may contain brand names (</w:t>
      </w:r>
      <w:proofErr w:type="spellStart"/>
      <w:r>
        <w:t>i.e</w:t>
      </w:r>
      <w:proofErr w:type="spellEnd"/>
      <w:r>
        <w:t xml:space="preserve">, </w:t>
      </w:r>
      <w:r>
        <w:rPr>
          <w:i/>
        </w:rPr>
        <w:t>apple</w:t>
      </w:r>
      <w:r>
        <w:t xml:space="preserve"> versus </w:t>
      </w:r>
      <w:r>
        <w:rPr>
          <w:i/>
        </w:rPr>
        <w:t>Apple</w:t>
      </w:r>
      <w:r>
        <w:t xml:space="preserve">) or slang terms and provides context sensitive corrections (e.g., keeping </w:t>
      </w:r>
      <w:r>
        <w:rPr>
          <w:i/>
        </w:rPr>
        <w:t>Apple</w:t>
      </w:r>
      <w:r>
        <w:t xml:space="preserve"> as a response to computer, but not as a response to green).</w:t>
      </w:r>
    </w:p>
    <w:p w14:paraId="05A97543" w14:textId="77777777" w:rsidR="00DC6FA4" w:rsidRDefault="002D6A6B" w:rsidP="00A37B7A">
      <w:pPr>
        <w:pStyle w:val="SourceCode"/>
        <w:wordWrap/>
        <w:spacing w:after="0"/>
      </w:pPr>
      <w:r>
        <w:rPr>
          <w:rStyle w:val="CommentTok"/>
        </w:rPr>
        <w:t>## Replace with most likely suggestion</w:t>
      </w:r>
      <w:r>
        <w:br/>
      </w:r>
      <w:proofErr w:type="spellStart"/>
      <w:r>
        <w:rPr>
          <w:rStyle w:val="NormalTok"/>
        </w:rPr>
        <w:t>spell_checked</w:t>
      </w:r>
      <w:proofErr w:type="spellEnd"/>
      <w:r>
        <w:rPr>
          <w:rStyle w:val="NormalTok"/>
        </w:rPr>
        <w:t xml:space="preserve"> &lt;-</w:t>
      </w:r>
      <w:r>
        <w:rPr>
          <w:rStyle w:val="StringTok"/>
        </w:rPr>
        <w:t xml:space="preserve"> </w:t>
      </w:r>
      <w:r>
        <w:rPr>
          <w:rStyle w:val="NormalTok"/>
        </w:rPr>
        <w:t>master</w:t>
      </w:r>
      <w:r>
        <w:br/>
      </w:r>
      <w:r>
        <w:rPr>
          <w:rStyle w:val="CommentTok"/>
        </w:rPr>
        <w:t xml:space="preserve">### Loop over the </w:t>
      </w:r>
      <w:proofErr w:type="spellStart"/>
      <w:r>
        <w:rPr>
          <w:rStyle w:val="CommentTok"/>
        </w:rPr>
        <w:t>dataframe</w:t>
      </w:r>
      <w:proofErr w:type="spellEnd"/>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w:t>
      </w:r>
      <w:proofErr w:type="spellStart"/>
      <w:r>
        <w:rPr>
          <w:rStyle w:val="NormalTok"/>
        </w:rPr>
        <w:t>spell_checked</w:t>
      </w:r>
      <w:proofErr w:type="spellEnd"/>
      <w:r>
        <w:rPr>
          <w:rStyle w:val="NormalTok"/>
        </w:rPr>
        <w:t>)){</w:t>
      </w:r>
      <w:r>
        <w:br/>
      </w:r>
      <w:r>
        <w:rPr>
          <w:rStyle w:val="NormalTok"/>
        </w:rPr>
        <w:t xml:space="preserve">  </w:t>
      </w:r>
      <w:r>
        <w:rPr>
          <w:rStyle w:val="CommentTok"/>
        </w:rPr>
        <w:t>### See if there are spelling errors</w:t>
      </w:r>
      <w:r>
        <w:br/>
      </w:r>
      <w:r>
        <w:rPr>
          <w:rStyle w:val="NormalTok"/>
        </w:rPr>
        <w:t xml:space="preserve">  </w:t>
      </w:r>
      <w:r>
        <w:rPr>
          <w:rStyle w:val="ControlFlowTok"/>
        </w:rPr>
        <w:t>if</w:t>
      </w:r>
      <w:r>
        <w:rPr>
          <w:rStyle w:val="NormalTok"/>
        </w:rPr>
        <w:t xml:space="preserve"> (</w:t>
      </w:r>
      <w:r>
        <w:rPr>
          <w:rStyle w:val="KeywordTok"/>
        </w:rPr>
        <w:t>length</w:t>
      </w:r>
      <w:r>
        <w:rPr>
          <w:rStyle w:val="NormalTok"/>
        </w:rPr>
        <w:t>(</w:t>
      </w:r>
      <w:proofErr w:type="spellStart"/>
      <w:r>
        <w:rPr>
          <w:rStyle w:val="NormalTok"/>
        </w:rPr>
        <w:t>spelling_errors</w:t>
      </w:r>
      <w:proofErr w:type="spellEnd"/>
      <w:r>
        <w:rPr>
          <w:rStyle w:val="NormalTok"/>
        </w:rPr>
        <w:t>[[</w:t>
      </w:r>
      <w:proofErr w:type="spellStart"/>
      <w:r>
        <w:rPr>
          <w:rStyle w:val="NormalTok"/>
        </w:rPr>
        <w:t>i</w:t>
      </w:r>
      <w:proofErr w:type="spellEnd"/>
      <w:r>
        <w:rPr>
          <w:rStyle w:val="NormalTok"/>
        </w:rPr>
        <w:t xml:space="preserve">]]) </w:t>
      </w:r>
      <w:r>
        <w:rPr>
          <w:rStyle w:val="OperatorTok"/>
        </w:rPr>
        <w:t>&gt;</w:t>
      </w:r>
      <w:r>
        <w:rPr>
          <w:rStyle w:val="StringTok"/>
        </w:rPr>
        <w:t xml:space="preserve"> </w:t>
      </w:r>
      <w:r>
        <w:rPr>
          <w:rStyle w:val="DecValTok"/>
        </w:rPr>
        <w:t>0</w:t>
      </w:r>
      <w:r>
        <w:rPr>
          <w:rStyle w:val="NormalTok"/>
        </w:rPr>
        <w:t>) {</w:t>
      </w:r>
      <w:r>
        <w:br/>
      </w:r>
      <w:r>
        <w:rPr>
          <w:rStyle w:val="NormalTok"/>
        </w:rPr>
        <w:t xml:space="preserve">    </w:t>
      </w:r>
      <w:r>
        <w:rPr>
          <w:rStyle w:val="CommentTok"/>
        </w:rPr>
        <w:t>### Loop over all errors</w:t>
      </w:r>
      <w:r>
        <w:br/>
      </w:r>
      <w:r>
        <w:rPr>
          <w:rStyle w:val="NormalTok"/>
        </w:rPr>
        <w:t xml:space="preserve">    </w:t>
      </w:r>
      <w:r>
        <w:rPr>
          <w:rStyle w:val="ControlFlowTok"/>
        </w:rPr>
        <w:t>for</w:t>
      </w:r>
      <w:r>
        <w:rPr>
          <w:rStyle w:val="NormalTok"/>
        </w:rPr>
        <w:t xml:space="preserve"> (q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spelling_errors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CommentTok"/>
        </w:rPr>
        <w:t>### Replace with the first answer</w:t>
      </w:r>
      <w:r>
        <w:br/>
      </w:r>
      <w:r>
        <w:rPr>
          <w:rStyle w:val="NormalTok"/>
        </w:rPr>
        <w:t xml:space="preserve">      </w:t>
      </w:r>
      <w:proofErr w:type="spellStart"/>
      <w:r>
        <w:rPr>
          <w:rStyle w:val="NormalTok"/>
        </w:rPr>
        <w:t>spell_checked</w:t>
      </w:r>
      <w:r>
        <w:rPr>
          <w:rStyle w:val="OperatorTok"/>
        </w:rPr>
        <w:t>$</w:t>
      </w:r>
      <w:r>
        <w:rPr>
          <w:rStyle w:val="NormalTok"/>
        </w:rPr>
        <w:t>answer</w:t>
      </w:r>
      <w:proofErr w:type="spellEnd"/>
      <w:r>
        <w:rPr>
          <w:rStyle w:val="NormalTok"/>
        </w:rPr>
        <w:t>[</w:t>
      </w:r>
      <w:proofErr w:type="spellStart"/>
      <w:r>
        <w:rPr>
          <w:rStyle w:val="NormalTok"/>
        </w:rPr>
        <w:t>i</w:t>
      </w:r>
      <w:proofErr w:type="spellEnd"/>
      <w:r>
        <w:rPr>
          <w:rStyle w:val="NormalTok"/>
        </w:rPr>
        <w:t>] &lt;-</w:t>
      </w:r>
      <w:r>
        <w:rPr>
          <w:rStyle w:val="StringTok"/>
        </w:rPr>
        <w:t xml:space="preserve"> </w:t>
      </w:r>
      <w:proofErr w:type="spellStart"/>
      <w:r>
        <w:rPr>
          <w:rStyle w:val="KeywordTok"/>
        </w:rPr>
        <w:t>gsub</w:t>
      </w:r>
      <w:proofErr w:type="spellEnd"/>
      <w:r>
        <w:rPr>
          <w:rStyle w:val="NormalTok"/>
        </w:rPr>
        <w:t>(</w:t>
      </w:r>
      <w:proofErr w:type="spellStart"/>
      <w:r>
        <w:rPr>
          <w:rStyle w:val="NormalTok"/>
        </w:rPr>
        <w:t>spelling_errors</w:t>
      </w:r>
      <w:proofErr w:type="spellEnd"/>
      <w:r>
        <w:rPr>
          <w:rStyle w:val="NormalTok"/>
        </w:rPr>
        <w:t>[[</w:t>
      </w:r>
      <w:proofErr w:type="spellStart"/>
      <w:r>
        <w:rPr>
          <w:rStyle w:val="NormalTok"/>
        </w:rPr>
        <w:t>i</w:t>
      </w:r>
      <w:proofErr w:type="spellEnd"/>
      <w:r>
        <w:rPr>
          <w:rStyle w:val="NormalTok"/>
        </w:rPr>
        <w:t xml:space="preserve">]][q], </w:t>
      </w:r>
      <w:r>
        <w:br/>
      </w:r>
      <w:r>
        <w:rPr>
          <w:rStyle w:val="NormalTok"/>
        </w:rPr>
        <w:t xml:space="preserve">                                      </w:t>
      </w:r>
      <w:proofErr w:type="spellStart"/>
      <w:r>
        <w:rPr>
          <w:rStyle w:val="NormalTok"/>
        </w:rPr>
        <w:t>spelling_suggest</w:t>
      </w:r>
      <w:proofErr w:type="spellEnd"/>
      <w:r>
        <w:rPr>
          <w:rStyle w:val="NormalTok"/>
        </w:rPr>
        <w:t>[[</w:t>
      </w:r>
      <w:proofErr w:type="spellStart"/>
      <w:r>
        <w:rPr>
          <w:rStyle w:val="NormalTok"/>
        </w:rPr>
        <w:t>i</w:t>
      </w:r>
      <w:proofErr w:type="spellEnd"/>
      <w:r>
        <w:rPr>
          <w:rStyle w:val="NormalTok"/>
        </w:rPr>
        <w:t>]][[q]][</w:t>
      </w:r>
      <w:r>
        <w:rPr>
          <w:rStyle w:val="DecValTok"/>
        </w:rPr>
        <w:t>1</w:t>
      </w:r>
      <w:r>
        <w:rPr>
          <w:rStyle w:val="NormalTok"/>
        </w:rPr>
        <w:t>],</w:t>
      </w:r>
      <w:r>
        <w:br/>
      </w:r>
      <w:r>
        <w:rPr>
          <w:rStyle w:val="NormalTok"/>
        </w:rPr>
        <w:t xml:space="preserve">                                      </w:t>
      </w:r>
      <w:proofErr w:type="spellStart"/>
      <w:r>
        <w:rPr>
          <w:rStyle w:val="NormalTok"/>
        </w:rPr>
        <w:t>spell_checked</w:t>
      </w:r>
      <w:r>
        <w:rPr>
          <w:rStyle w:val="OperatorTok"/>
        </w:rPr>
        <w:t>$</w:t>
      </w:r>
      <w:r>
        <w:rPr>
          <w:rStyle w:val="NormalTok"/>
        </w:rPr>
        <w:t>answer</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br/>
      </w:r>
      <w:r>
        <w:rPr>
          <w:rStyle w:val="NormalTok"/>
        </w:rPr>
        <w:t>}</w:t>
      </w:r>
    </w:p>
    <w:p w14:paraId="510439CB" w14:textId="77777777" w:rsidR="00DC6FA4" w:rsidRDefault="00DC6FA4" w:rsidP="00A37B7A">
      <w:pPr>
        <w:pStyle w:val="FirstParagraph"/>
        <w:spacing w:before="0" w:after="0"/>
      </w:pPr>
    </w:p>
    <w:p w14:paraId="2A2A1244" w14:textId="77777777" w:rsidR="00DC6FA4" w:rsidRDefault="002D6A6B" w:rsidP="00A37B7A">
      <w:pPr>
        <w:pStyle w:val="Heading2"/>
        <w:spacing w:before="0"/>
      </w:pPr>
      <w:bookmarkStart w:id="32" w:name="lemmatization"/>
      <w:r>
        <w:lastRenderedPageBreak/>
        <w:t>Lemmatization</w:t>
      </w:r>
      <w:bookmarkEnd w:id="32"/>
    </w:p>
    <w:p w14:paraId="2B0B754C" w14:textId="360DFF07" w:rsidR="00DC6FA4" w:rsidRDefault="002D6A6B" w:rsidP="00A37B7A">
      <w:pPr>
        <w:pStyle w:val="FirstParagraph"/>
        <w:spacing w:before="0" w:after="0"/>
      </w:pPr>
      <w:r>
        <w:t xml:space="preserve">The next step </w:t>
      </w:r>
      <w:del w:id="33" w:author="Simon De Deyne" w:date="2019-06-17T10:45:00Z">
        <w:r w:rsidDel="000B47CC">
          <w:delText>approaches the grouping</w:delText>
        </w:r>
      </w:del>
      <w:ins w:id="34" w:author="Simon De Deyne" w:date="2019-06-17T10:45:00Z">
        <w:r w:rsidR="000B47CC">
          <w:t>groups</w:t>
        </w:r>
      </w:ins>
      <w:r>
        <w:t xml:space="preserve"> different word forms that share the same lemma. The process of lemmatizing words </w:t>
      </w:r>
      <w:del w:id="35" w:author="Simon De Deyne" w:date="2019-06-17T10:47:00Z">
        <w:r w:rsidDel="000B47CC">
          <w:delText xml:space="preserve">involves </w:delText>
        </w:r>
      </w:del>
      <w:ins w:id="36" w:author="Simon De Deyne" w:date="2019-06-17T10:47:00Z">
        <w:r w:rsidR="000B47CC">
          <w:t xml:space="preserve">uses a trained dictionary to </w:t>
        </w:r>
      </w:ins>
      <w:ins w:id="37" w:author="Simon De Deyne" w:date="2019-06-17T10:46:00Z">
        <w:r w:rsidR="000B47CC">
          <w:t xml:space="preserve">convert all tokens part of a </w:t>
        </w:r>
      </w:ins>
      <w:del w:id="38" w:author="Simon De Deyne" w:date="2019-06-17T10:46:00Z">
        <w:r w:rsidDel="000B47CC">
          <w:delText>using</w:delText>
        </w:r>
      </w:del>
      <w:r>
        <w:t xml:space="preserve"> a lexeme set (i.e., all words forms that have the same meaning, </w:t>
      </w:r>
      <w:r>
        <w:rPr>
          <w:i/>
        </w:rPr>
        <w:t>am, are, is</w:t>
      </w:r>
      <w:r>
        <w:t xml:space="preserve">) to </w:t>
      </w:r>
      <w:del w:id="39" w:author="Simon De Deyne" w:date="2019-06-17T10:46:00Z">
        <w:r w:rsidDel="000B47CC">
          <w:delText xml:space="preserve">convert into </w:delText>
        </w:r>
      </w:del>
      <w:ins w:id="40" w:author="Simon De Deyne" w:date="2019-06-17T10:46:00Z">
        <w:r w:rsidR="000B47CC">
          <w:t>a</w:t>
        </w:r>
      </w:ins>
      <w:del w:id="41" w:author="Simon De Deyne" w:date="2019-06-17T10:46:00Z">
        <w:r w:rsidDel="000B47CC">
          <w:delText>a</w:delText>
        </w:r>
      </w:del>
      <w:r>
        <w:t xml:space="preserve"> common lemma (i.e., </w:t>
      </w:r>
      <w:r>
        <w:rPr>
          <w:i/>
        </w:rPr>
        <w:t>be</w:t>
      </w:r>
      <w:r>
        <w:t>)</w:t>
      </w:r>
      <w:del w:id="42" w:author="Simon De Deyne" w:date="2019-06-17T10:47:00Z">
        <w:r w:rsidDel="000B47CC">
          <w:delText xml:space="preserve"> from a trained dictionary</w:delText>
        </w:r>
      </w:del>
      <w:ins w:id="43" w:author="Simon De Deyne" w:date="2019-06-17T10:48:00Z">
        <w:r w:rsidR="000B47CC">
          <w:rPr>
            <w:rStyle w:val="FootnoteReference"/>
          </w:rPr>
          <w:footnoteReference w:id="2"/>
        </w:r>
      </w:ins>
      <w:r>
        <w:t xml:space="preserve">. </w:t>
      </w:r>
      <w:del w:id="49" w:author="Simon De Deyne" w:date="2019-06-17T10:48:00Z">
        <w:r w:rsidDel="000B47CC">
          <w:delText xml:space="preserve">In contrast, stemming involves processing words using heuristics to remove affixes or inflections, such as </w:delText>
        </w:r>
        <w:r w:rsidDel="000B47CC">
          <w:rPr>
            <w:i/>
          </w:rPr>
          <w:delText>ing</w:delText>
        </w:r>
        <w:r w:rsidDel="000B47CC">
          <w:delText xml:space="preserve"> or </w:delText>
        </w:r>
        <w:r w:rsidDel="000B47CC">
          <w:rPr>
            <w:i/>
          </w:rPr>
          <w:delText>s</w:delText>
        </w:r>
        <w:r w:rsidDel="000B47CC">
          <w:delText xml:space="preserve">. The stem or root word may not reflect an actual word in the language, as simply removing an affix does not necessarily produce the lemma. For example, in response to </w:delText>
        </w:r>
        <w:r w:rsidDel="000B47CC">
          <w:rPr>
            <w:i/>
          </w:rPr>
          <w:delText>airplane</w:delText>
        </w:r>
        <w:r w:rsidDel="000B47CC">
          <w:delText xml:space="preserve">, </w:delText>
        </w:r>
        <w:r w:rsidDel="000B47CC">
          <w:rPr>
            <w:i/>
          </w:rPr>
          <w:delText>flying</w:delText>
        </w:r>
        <w:r w:rsidDel="000B47CC">
          <w:delText xml:space="preserve"> can be easily converted to </w:delText>
        </w:r>
        <w:r w:rsidDel="000B47CC">
          <w:rPr>
            <w:i/>
          </w:rPr>
          <w:delText>fly</w:delText>
        </w:r>
        <w:r w:rsidDel="000B47CC">
          <w:delText xml:space="preserve"> by removing the </w:delText>
        </w:r>
        <w:r w:rsidDel="000B47CC">
          <w:rPr>
            <w:i/>
          </w:rPr>
          <w:delText>ing</w:delText>
        </w:r>
        <w:r w:rsidDel="000B47CC">
          <w:delText xml:space="preserve"> inflection. However, this same heuristic converts the feature </w:delText>
        </w:r>
        <w:r w:rsidDel="000B47CC">
          <w:rPr>
            <w:i/>
          </w:rPr>
          <w:delText>wings</w:delText>
        </w:r>
        <w:r w:rsidDel="000B47CC">
          <w:delText xml:space="preserve"> into </w:delText>
        </w:r>
        <w:r w:rsidDel="000B47CC">
          <w:rPr>
            <w:i/>
          </w:rPr>
          <w:delText>w</w:delText>
        </w:r>
        <w:r w:rsidDel="000B47CC">
          <w:delText xml:space="preserve"> after removing both the </w:delText>
        </w:r>
        <w:r w:rsidDel="000B47CC">
          <w:rPr>
            <w:i/>
          </w:rPr>
          <w:delText>s</w:delText>
        </w:r>
        <w:r w:rsidDel="000B47CC">
          <w:delText xml:space="preserve"> for a plural marker and the </w:delText>
        </w:r>
        <w:r w:rsidDel="000B47CC">
          <w:rPr>
            <w:i/>
          </w:rPr>
          <w:delText>ing</w:delText>
        </w:r>
        <w:r w:rsidDel="000B47CC">
          <w:delText xml:space="preserve"> participle marker.</w:delText>
        </w:r>
      </w:del>
    </w:p>
    <w:p w14:paraId="719FC018" w14:textId="6614512E" w:rsidR="00DC6FA4" w:rsidRDefault="002D6A6B" w:rsidP="00A37B7A">
      <w:pPr>
        <w:pStyle w:val="BodyText"/>
        <w:spacing w:before="0" w:after="0"/>
      </w:pPr>
      <w:r>
        <w:t xml:space="preserve">Lemmatization </w:t>
      </w:r>
      <w:del w:id="50" w:author="Simon De Deyne" w:date="2019-06-17T10:50:00Z">
        <w:r w:rsidDel="000B47CC">
          <w:delText xml:space="preserve">is the likely choice for processing property norms, and this process can be achieved by </w:delText>
        </w:r>
      </w:del>
      <w:ins w:id="51" w:author="Simon De Deyne" w:date="2019-06-17T10:50:00Z">
        <w:r w:rsidR="000B47CC">
          <w:t xml:space="preserve"> is performed using the </w:t>
        </w:r>
      </w:ins>
      <w:del w:id="52" w:author="Simon De Deyne" w:date="2019-06-17T10:50:00Z">
        <w:r w:rsidDel="000B47CC">
          <w:delText>installing</w:delText>
        </w:r>
      </w:del>
      <w:r>
        <w:t xml:space="preserve"> </w:t>
      </w:r>
      <w:proofErr w:type="spellStart"/>
      <w:r>
        <w:rPr>
          <w:rStyle w:val="VerbatimChar"/>
        </w:rPr>
        <w:t>TreeTagger</w:t>
      </w:r>
      <w:proofErr w:type="spellEnd"/>
      <w:r>
        <w:t xml:space="preserve"> (Schmid, 1994) </w:t>
      </w:r>
      <w:ins w:id="53" w:author="Simon De Deyne" w:date="2019-06-17T10:51:00Z">
        <w:r w:rsidR="000B47CC">
          <w:t>which is implemented in t</w:t>
        </w:r>
      </w:ins>
      <w:del w:id="54" w:author="Simon De Deyne" w:date="2019-06-17T10:51:00Z">
        <w:r w:rsidDel="000B47CC">
          <w:delText>and t</w:delText>
        </w:r>
      </w:del>
      <w:r>
        <w:t xml:space="preserve">he </w:t>
      </w:r>
      <w:proofErr w:type="spellStart"/>
      <w:r>
        <w:rPr>
          <w:rStyle w:val="VerbatimChar"/>
        </w:rPr>
        <w:t>koRpus</w:t>
      </w:r>
      <w:proofErr w:type="spellEnd"/>
      <w:r>
        <w:t xml:space="preserve"> package</w:t>
      </w:r>
      <w:ins w:id="55" w:author="Simon De Deyne" w:date="2019-06-17T10:50:00Z">
        <w:r w:rsidR="000B47CC">
          <w:t>s</w:t>
        </w:r>
      </w:ins>
      <w:r>
        <w:t xml:space="preserve"> </w:t>
      </w:r>
      <w:del w:id="56" w:author="Simon De Deyne" w:date="2019-06-17T10:50:00Z">
        <w:r w:rsidDel="000B47CC">
          <w:delText xml:space="preserve">in </w:delText>
        </w:r>
        <w:r w:rsidDel="000B47CC">
          <w:rPr>
            <w:i/>
          </w:rPr>
          <w:delText>R</w:delText>
        </w:r>
        <w:r w:rsidDel="000B47CC">
          <w:delText xml:space="preserve"> </w:delText>
        </w:r>
      </w:del>
      <w:r>
        <w:t>(</w:t>
      </w:r>
      <w:proofErr w:type="spellStart"/>
      <w:r>
        <w:t>Michalke</w:t>
      </w:r>
      <w:proofErr w:type="spellEnd"/>
      <w:r>
        <w:t xml:space="preserve">, 2018). </w:t>
      </w:r>
      <w:proofErr w:type="spellStart"/>
      <w:r>
        <w:t>TreeTagger</w:t>
      </w:r>
      <w:proofErr w:type="spellEnd"/>
      <w:r>
        <w:t xml:space="preserve"> is a trained tagger designed to annotate part of speech and lemma information in text, and parameter files are available for multiple languages.</w:t>
      </w:r>
      <w:del w:id="57" w:author="Simon De Deyne" w:date="2019-06-17T10:51:00Z">
        <w:r w:rsidDel="000B47CC">
          <w:delText xml:space="preserve"> The koRpus package includes functionality to use TreeTagger in </w:delText>
        </w:r>
        <w:r w:rsidDel="000B47CC">
          <w:rPr>
            <w:i/>
          </w:rPr>
          <w:delText>R</w:delText>
        </w:r>
        <w:r w:rsidDel="000B47CC">
          <w:delText>.</w:delText>
        </w:r>
      </w:del>
      <w:r>
        <w:t xml:space="preserve"> </w:t>
      </w:r>
      <w:del w:id="58" w:author="Simon De Deyne" w:date="2019-06-17T10:52:00Z">
        <w:r w:rsidDel="000B47CC">
          <w:delText>After installing the package and TreeTagger, we will create a unique set of tokenized words to lemmatize to speed computation.</w:delText>
        </w:r>
      </w:del>
    </w:p>
    <w:p w14:paraId="04787436" w14:textId="1394BC4E" w:rsidR="00ED72CF" w:rsidRDefault="00ED72CF" w:rsidP="00A37B7A">
      <w:pPr>
        <w:pStyle w:val="SourceCode"/>
        <w:wordWrap/>
        <w:spacing w:after="0"/>
        <w:rPr>
          <w:ins w:id="59" w:author="Simon De Deyne" w:date="2019-06-17T10:55:00Z"/>
          <w:rStyle w:val="NormalTok"/>
        </w:rPr>
      </w:pPr>
      <w:ins w:id="60" w:author="Simon De Deyne" w:date="2019-06-17T10:55:00Z">
        <w:r>
          <w:rPr>
            <w:rStyle w:val="KeywordTok"/>
          </w:rPr>
          <w:t>library</w:t>
        </w:r>
        <w:r>
          <w:rPr>
            <w:rStyle w:val="NormalTok"/>
          </w:rPr>
          <w:t>(</w:t>
        </w:r>
        <w:proofErr w:type="spellStart"/>
        <w:r>
          <w:rPr>
            <w:rStyle w:val="NormalTok"/>
          </w:rPr>
          <w:t>koRpus</w:t>
        </w:r>
        <w:proofErr w:type="spellEnd"/>
        <w:r>
          <w:rPr>
            <w:rStyle w:val="NormalTok"/>
          </w:rPr>
          <w:t>)</w:t>
        </w:r>
        <w:r>
          <w:br/>
        </w:r>
        <w:r>
          <w:rPr>
            <w:rStyle w:val="KeywordTok"/>
          </w:rPr>
          <w:t>library</w:t>
        </w:r>
        <w:r>
          <w:rPr>
            <w:rStyle w:val="NormalTok"/>
          </w:rPr>
          <w:t>(</w:t>
        </w:r>
        <w:proofErr w:type="spellStart"/>
        <w:r>
          <w:rPr>
            <w:rStyle w:val="NormalTok"/>
          </w:rPr>
          <w:t>koRpus.lang.en</w:t>
        </w:r>
        <w:proofErr w:type="spellEnd"/>
        <w:r>
          <w:rPr>
            <w:rStyle w:val="NormalTok"/>
          </w:rPr>
          <w:t>)</w:t>
        </w:r>
        <w:r>
          <w:br/>
        </w:r>
      </w:ins>
    </w:p>
    <w:p w14:paraId="1899509B" w14:textId="7C975D79" w:rsidR="00DC6FA4" w:rsidRDefault="002D6A6B" w:rsidP="00A37B7A">
      <w:pPr>
        <w:pStyle w:val="SourceCode"/>
        <w:wordWrap/>
        <w:spacing w:after="0"/>
      </w:pPr>
      <w:r>
        <w:rPr>
          <w:rStyle w:val="NormalTok"/>
        </w:rPr>
        <w:t>lemmas &lt;-</w:t>
      </w:r>
      <w:r>
        <w:rPr>
          <w:rStyle w:val="StringTok"/>
        </w:rPr>
        <w:t xml:space="preserve"> </w:t>
      </w:r>
      <w:proofErr w:type="spellStart"/>
      <w:r>
        <w:rPr>
          <w:rStyle w:val="NormalTok"/>
        </w:rPr>
        <w:t>spell_checked</w:t>
      </w:r>
      <w:proofErr w:type="spellEnd"/>
      <w:r>
        <w:br/>
      </w:r>
      <w:del w:id="61" w:author="Simon De Deyne" w:date="2019-06-17T10:55:00Z">
        <w:r w:rsidDel="00ED72CF">
          <w:rPr>
            <w:rStyle w:val="CommentTok"/>
          </w:rPr>
          <w:delText>## Install the koRpus package</w:delText>
        </w:r>
        <w:r w:rsidDel="00ED72CF">
          <w:br/>
        </w:r>
        <w:r w:rsidDel="00ED72CF">
          <w:rPr>
            <w:rStyle w:val="CommentTok"/>
          </w:rPr>
          <w:delText>#install.packages("koRpus")</w:delText>
        </w:r>
        <w:r w:rsidDel="00ED72CF">
          <w:br/>
        </w:r>
        <w:r w:rsidDel="00ED72CF">
          <w:rPr>
            <w:rStyle w:val="CommentTok"/>
          </w:rPr>
          <w:delText>#install.packages("koRpus.lang.en")</w:delText>
        </w:r>
        <w:r w:rsidDel="00ED72CF">
          <w:br/>
        </w:r>
        <w:r w:rsidDel="00ED72CF">
          <w:rPr>
            <w:rStyle w:val="CommentTok"/>
          </w:rPr>
          <w:delText>## You must load both packages separately</w:delText>
        </w:r>
        <w:r w:rsidDel="00ED72CF">
          <w:br/>
        </w:r>
        <w:r w:rsidDel="00ED72CF">
          <w:rPr>
            <w:rStyle w:val="KeywordTok"/>
          </w:rPr>
          <w:delText>library</w:delText>
        </w:r>
        <w:r w:rsidDel="00ED72CF">
          <w:rPr>
            <w:rStyle w:val="NormalTok"/>
          </w:rPr>
          <w:delText>(koRpus)</w:delText>
        </w:r>
        <w:r w:rsidDel="00ED72CF">
          <w:br/>
        </w:r>
        <w:r w:rsidDel="00ED72CF">
          <w:rPr>
            <w:rStyle w:val="KeywordTok"/>
          </w:rPr>
          <w:delText>library</w:delText>
        </w:r>
        <w:r w:rsidDel="00ED72CF">
          <w:rPr>
            <w:rStyle w:val="NormalTok"/>
          </w:rPr>
          <w:delText>(koRpus.lang.en)</w:delText>
        </w:r>
        <w:r w:rsidDel="00ED72CF">
          <w:br/>
        </w:r>
        <w:r w:rsidDel="00ED72CF">
          <w:rPr>
            <w:rStyle w:val="CommentTok"/>
          </w:rPr>
          <w:delText xml:space="preserve">## Install TreeTagger </w:delText>
        </w:r>
        <w:r w:rsidDel="00ED72CF">
          <w:br/>
        </w:r>
        <w:r w:rsidDel="00ED72CF">
          <w:rPr>
            <w:rStyle w:val="CommentTok"/>
          </w:rPr>
          <w:delText>#https://www.cis.uni-muenchen.de/~schmid/tools/</w:delText>
        </w:r>
        <w:commentRangeStart w:id="62"/>
        <w:r w:rsidDel="00ED72CF">
          <w:rPr>
            <w:rStyle w:val="CommentTok"/>
          </w:rPr>
          <w:delText>TreeTagger</w:delText>
        </w:r>
      </w:del>
      <w:commentRangeEnd w:id="62"/>
      <w:r w:rsidR="00ED72CF">
        <w:rPr>
          <w:rStyle w:val="CommentReference"/>
        </w:rPr>
        <w:commentReference w:id="62"/>
      </w:r>
      <w:del w:id="63" w:author="Simon De Deyne" w:date="2019-06-17T10:55:00Z">
        <w:r w:rsidDel="00ED72CF">
          <w:rPr>
            <w:rStyle w:val="CommentTok"/>
          </w:rPr>
          <w:delText>/</w:delText>
        </w:r>
        <w:r w:rsidDel="00ED72CF">
          <w:br/>
        </w:r>
      </w:del>
      <w:r>
        <w:rPr>
          <w:rStyle w:val="CommentTok"/>
        </w:rPr>
        <w:t>## Find all types for faster lookup</w:t>
      </w:r>
      <w:r>
        <w:br/>
      </w:r>
      <w:proofErr w:type="spellStart"/>
      <w:r>
        <w:rPr>
          <w:rStyle w:val="NormalTok"/>
        </w:rPr>
        <w:t>all_answers</w:t>
      </w:r>
      <w:proofErr w:type="spellEnd"/>
      <w:r>
        <w:rPr>
          <w:rStyle w:val="NormalTok"/>
        </w:rPr>
        <w:t xml:space="preserve"> &lt;-</w:t>
      </w:r>
      <w:r>
        <w:rPr>
          <w:rStyle w:val="StringTok"/>
        </w:rPr>
        <w:t xml:space="preserve"> </w:t>
      </w:r>
      <w:r>
        <w:rPr>
          <w:rStyle w:val="KeywordTok"/>
        </w:rPr>
        <w:t>tokenize</w:t>
      </w:r>
      <w:r>
        <w:rPr>
          <w:rStyle w:val="NormalTok"/>
        </w:rPr>
        <w:t>(</w:t>
      </w:r>
      <w:proofErr w:type="spellStart"/>
      <w:r>
        <w:rPr>
          <w:rStyle w:val="NormalTok"/>
        </w:rPr>
        <w:t>lemmas</w:t>
      </w:r>
      <w:r>
        <w:rPr>
          <w:rStyle w:val="OperatorTok"/>
        </w:rPr>
        <w:t>$</w:t>
      </w:r>
      <w:r>
        <w:rPr>
          <w:rStyle w:val="NormalTok"/>
        </w:rPr>
        <w:t>answer</w:t>
      </w:r>
      <w:proofErr w:type="spellEnd"/>
      <w:r>
        <w:rPr>
          <w:rStyle w:val="NormalTok"/>
        </w:rPr>
        <w:t xml:space="preserve">, </w:t>
      </w:r>
      <w:r>
        <w:rPr>
          <w:rStyle w:val="DataTypeTok"/>
        </w:rPr>
        <w:t>format =</w:t>
      </w:r>
      <w:r>
        <w:rPr>
          <w:rStyle w:val="NormalTok"/>
        </w:rPr>
        <w:t xml:space="preserve"> </w:t>
      </w:r>
      <w:r>
        <w:rPr>
          <w:rStyle w:val="StringTok"/>
        </w:rPr>
        <w:t>"obj"</w:t>
      </w:r>
      <w:r>
        <w:rPr>
          <w:rStyle w:val="NormalTok"/>
        </w:rPr>
        <w:t xml:space="preserve">, </w:t>
      </w:r>
      <w:r>
        <w:rPr>
          <w:rStyle w:val="DataTypeTok"/>
        </w:rPr>
        <w:t>tag =</w:t>
      </w:r>
      <w:r>
        <w:rPr>
          <w:rStyle w:val="NormalTok"/>
        </w:rPr>
        <w:t xml:space="preserve"> F)</w:t>
      </w:r>
      <w:r>
        <w:br/>
      </w:r>
      <w:proofErr w:type="spellStart"/>
      <w:r>
        <w:rPr>
          <w:rStyle w:val="NormalTok"/>
        </w:rPr>
        <w:t>all_answers</w:t>
      </w:r>
      <w:proofErr w:type="spellEnd"/>
      <w:r>
        <w:rPr>
          <w:rStyle w:val="NormalTok"/>
        </w:rPr>
        <w:t xml:space="preserve"> &lt;-</w:t>
      </w:r>
      <w:r>
        <w:rPr>
          <w:rStyle w:val="StringTok"/>
        </w:rPr>
        <w:t xml:space="preserve"> </w:t>
      </w:r>
      <w:r>
        <w:rPr>
          <w:rStyle w:val="KeywordTok"/>
        </w:rPr>
        <w:t>unique</w:t>
      </w:r>
      <w:r>
        <w:rPr>
          <w:rStyle w:val="NormalTok"/>
        </w:rPr>
        <w:t>(</w:t>
      </w:r>
      <w:proofErr w:type="spellStart"/>
      <w:r>
        <w:rPr>
          <w:rStyle w:val="NormalTok"/>
        </w:rPr>
        <w:t>all_answers</w:t>
      </w:r>
      <w:proofErr w:type="spellEnd"/>
      <w:r>
        <w:rPr>
          <w:rStyle w:val="NormalTok"/>
        </w:rPr>
        <w:t>)</w:t>
      </w:r>
    </w:p>
    <w:p w14:paraId="4CB615C3" w14:textId="77777777" w:rsidR="00DC6FA4" w:rsidRDefault="00DC6FA4" w:rsidP="00A37B7A">
      <w:pPr>
        <w:pStyle w:val="FirstParagraph"/>
        <w:spacing w:before="0" w:after="0"/>
      </w:pPr>
    </w:p>
    <w:p w14:paraId="006DB050" w14:textId="77777777" w:rsidR="00DC6FA4" w:rsidRDefault="002D6A6B" w:rsidP="00A37B7A">
      <w:pPr>
        <w:pStyle w:val="BodyText"/>
        <w:spacing w:before="0" w:after="0"/>
      </w:pPr>
      <w:r>
        <w:lastRenderedPageBreak/>
        <w:t xml:space="preserve">The </w:t>
      </w:r>
      <w:proofErr w:type="spellStart"/>
      <w:r>
        <w:rPr>
          <w:rStyle w:val="VerbatimChar"/>
        </w:rPr>
        <w:t>treetag</w:t>
      </w:r>
      <w:proofErr w:type="spellEnd"/>
      <w:r>
        <w:rPr>
          <w:rStyle w:val="VerbatimChar"/>
        </w:rPr>
        <w:t>()</w:t>
      </w:r>
      <w:r>
        <w:t xml:space="preserve"> function calls the installation of </w:t>
      </w:r>
      <w:proofErr w:type="spellStart"/>
      <w:r>
        <w:t>TreeTagger</w:t>
      </w:r>
      <w:proofErr w:type="spellEnd"/>
      <w:r>
        <w:t xml:space="preserve"> to provide part of speech tags and lemmas for each token. Importantly, the </w:t>
      </w:r>
      <w:r>
        <w:rPr>
          <w:rStyle w:val="VerbatimChar"/>
        </w:rPr>
        <w:t>path</w:t>
      </w:r>
      <w:r>
        <w:t xml:space="preserve"> option should be the directory of the </w:t>
      </w:r>
      <w:proofErr w:type="spellStart"/>
      <w:r>
        <w:t>TreeTagger</w:t>
      </w:r>
      <w:proofErr w:type="spellEnd"/>
      <w:r>
        <w:t xml:space="preserve"> installation.</w:t>
      </w:r>
    </w:p>
    <w:p w14:paraId="0B1191B5" w14:textId="77777777" w:rsidR="00DC6FA4" w:rsidRDefault="002D6A6B" w:rsidP="00A37B7A">
      <w:pPr>
        <w:pStyle w:val="SourceCode"/>
        <w:wordWrap/>
        <w:spacing w:after="0"/>
      </w:pPr>
      <w:r>
        <w:rPr>
          <w:rStyle w:val="CommentTok"/>
        </w:rPr>
        <w:t xml:space="preserve">## This example has both </w:t>
      </w:r>
      <w:proofErr w:type="spellStart"/>
      <w:r>
        <w:rPr>
          <w:rStyle w:val="CommentTok"/>
        </w:rPr>
        <w:t>suppressWarnings</w:t>
      </w:r>
      <w:proofErr w:type="spellEnd"/>
      <w:r>
        <w:rPr>
          <w:rStyle w:val="CommentTok"/>
        </w:rPr>
        <w:t xml:space="preserve"> &amp; </w:t>
      </w:r>
      <w:proofErr w:type="spellStart"/>
      <w:r>
        <w:rPr>
          <w:rStyle w:val="CommentTok"/>
        </w:rPr>
        <w:t>suppressMessages</w:t>
      </w:r>
      <w:proofErr w:type="spellEnd"/>
      <w:r>
        <w:br/>
      </w:r>
      <w:r>
        <w:rPr>
          <w:rStyle w:val="CommentTok"/>
        </w:rPr>
        <w:t>## You should first view these to ensure proper processing</w:t>
      </w:r>
      <w:r>
        <w:br/>
      </w:r>
      <w:proofErr w:type="spellStart"/>
      <w:r>
        <w:rPr>
          <w:rStyle w:val="NormalTok"/>
        </w:rPr>
        <w:t>temp_tag</w:t>
      </w:r>
      <w:proofErr w:type="spellEnd"/>
      <w:r>
        <w:rPr>
          <w:rStyle w:val="NormalTok"/>
        </w:rPr>
        <w:t xml:space="preserve"> &lt;-</w:t>
      </w:r>
      <w:r>
        <w:rPr>
          <w:rStyle w:val="StringTok"/>
        </w:rPr>
        <w:t xml:space="preserve"> </w:t>
      </w:r>
      <w:proofErr w:type="spellStart"/>
      <w:r>
        <w:rPr>
          <w:rStyle w:val="KeywordTok"/>
        </w:rPr>
        <w:t>suppressWarnings</w:t>
      </w:r>
      <w:proofErr w:type="spellEnd"/>
      <w:r>
        <w:rPr>
          <w:rStyle w:val="NormalTok"/>
        </w:rPr>
        <w:t>(</w:t>
      </w:r>
      <w:r>
        <w:br/>
      </w:r>
      <w:r>
        <w:rPr>
          <w:rStyle w:val="NormalTok"/>
        </w:rPr>
        <w:t xml:space="preserve">  </w:t>
      </w:r>
      <w:proofErr w:type="spellStart"/>
      <w:r>
        <w:rPr>
          <w:rStyle w:val="KeywordTok"/>
        </w:rPr>
        <w:t>suppressMessages</w:t>
      </w:r>
      <w:proofErr w:type="spellEnd"/>
      <w:r>
        <w:rPr>
          <w:rStyle w:val="NormalTok"/>
        </w:rPr>
        <w:t>(</w:t>
      </w:r>
      <w:r>
        <w:br/>
      </w:r>
      <w:r>
        <w:rPr>
          <w:rStyle w:val="NormalTok"/>
        </w:rPr>
        <w:t xml:space="preserve">    </w:t>
      </w:r>
      <w:r>
        <w:rPr>
          <w:rStyle w:val="CommentTok"/>
        </w:rPr>
        <w:t>## Note: the NULL option is to control for the &lt;unknown&gt; that appears</w:t>
      </w:r>
      <w:r>
        <w:br/>
      </w:r>
      <w:r>
        <w:rPr>
          <w:rStyle w:val="NormalTok"/>
        </w:rPr>
        <w:t xml:space="preserve">    </w:t>
      </w:r>
      <w:r>
        <w:rPr>
          <w:rStyle w:val="CommentTok"/>
        </w:rPr>
        <w:t>## to occur with the last word in each text</w:t>
      </w:r>
      <w:r>
        <w:br/>
      </w:r>
      <w:r>
        <w:rPr>
          <w:rStyle w:val="NormalTok"/>
        </w:rPr>
        <w:t xml:space="preserve">    </w:t>
      </w:r>
      <w:proofErr w:type="spellStart"/>
      <w:r>
        <w:rPr>
          <w:rStyle w:val="KeywordTok"/>
        </w:rPr>
        <w:t>treetag</w:t>
      </w:r>
      <w:proofErr w:type="spellEnd"/>
      <w:r>
        <w:rPr>
          <w:rStyle w:val="NormalTok"/>
        </w:rPr>
        <w:t>(</w:t>
      </w:r>
      <w:r>
        <w:rPr>
          <w:rStyle w:val="KeywordTok"/>
        </w:rPr>
        <w:t>c</w:t>
      </w:r>
      <w:r>
        <w:rPr>
          <w:rStyle w:val="NormalTok"/>
        </w:rPr>
        <w:t>(</w:t>
      </w:r>
      <w:proofErr w:type="spellStart"/>
      <w:r>
        <w:rPr>
          <w:rStyle w:val="NormalTok"/>
        </w:rPr>
        <w:t>all_answers</w:t>
      </w:r>
      <w:proofErr w:type="spellEnd"/>
      <w:r>
        <w:rPr>
          <w:rStyle w:val="NormalTok"/>
        </w:rPr>
        <w:t xml:space="preserve">, </w:t>
      </w:r>
      <w:r>
        <w:rPr>
          <w:rStyle w:val="StringTok"/>
        </w:rPr>
        <w:t>"NULL"</w:t>
      </w:r>
      <w:r>
        <w:rPr>
          <w:rStyle w:val="NormalTok"/>
        </w:rPr>
        <w:t xml:space="preserve">), </w:t>
      </w:r>
      <w:r>
        <w:br/>
      </w:r>
      <w:r>
        <w:rPr>
          <w:rStyle w:val="NormalTok"/>
        </w:rPr>
        <w:t xml:space="preserve">            </w:t>
      </w:r>
      <w:r>
        <w:rPr>
          <w:rStyle w:val="CommentTok"/>
        </w:rPr>
        <w:t xml:space="preserve">## Control the parameters of </w:t>
      </w:r>
      <w:proofErr w:type="spellStart"/>
      <w:r>
        <w:rPr>
          <w:rStyle w:val="CommentTok"/>
        </w:rPr>
        <w:t>treetagger</w:t>
      </w:r>
      <w:proofErr w:type="spellEnd"/>
      <w:r>
        <w:br/>
      </w:r>
      <w:r>
        <w:rPr>
          <w:rStyle w:val="NormalTok"/>
        </w:rPr>
        <w:t xml:space="preserve">            </w:t>
      </w:r>
      <w:proofErr w:type="spellStart"/>
      <w:r>
        <w:rPr>
          <w:rStyle w:val="DataTypeTok"/>
        </w:rPr>
        <w:t>treetagger</w:t>
      </w:r>
      <w:proofErr w:type="spellEnd"/>
      <w:r>
        <w:rPr>
          <w:rStyle w:val="DataTypeTok"/>
        </w:rPr>
        <w:t>=</w:t>
      </w:r>
      <w:r>
        <w:rPr>
          <w:rStyle w:val="StringTok"/>
        </w:rPr>
        <w:t>"manual"</w:t>
      </w:r>
      <w:r>
        <w:rPr>
          <w:rStyle w:val="NormalTok"/>
        </w:rPr>
        <w:t xml:space="preserve">, </w:t>
      </w:r>
      <w:r>
        <w:rPr>
          <w:rStyle w:val="DataTypeTok"/>
        </w:rPr>
        <w:t>format=</w:t>
      </w:r>
      <w:r>
        <w:rPr>
          <w:rStyle w:val="StringTok"/>
        </w:rPr>
        <w:t>"obj"</w:t>
      </w:r>
      <w:r>
        <w:rPr>
          <w:rStyle w:val="NormalTok"/>
        </w:rPr>
        <w:t>,</w:t>
      </w:r>
      <w:r>
        <w:br/>
      </w:r>
      <w:r>
        <w:rPr>
          <w:rStyle w:val="NormalTok"/>
        </w:rPr>
        <w:t xml:space="preserve">            </w:t>
      </w:r>
      <w:proofErr w:type="spellStart"/>
      <w:r>
        <w:rPr>
          <w:rStyle w:val="DataTypeTok"/>
        </w:rPr>
        <w:t>TT.tknz</w:t>
      </w:r>
      <w:proofErr w:type="spellEnd"/>
      <w:r>
        <w:rPr>
          <w:rStyle w:val="DataTypeTok"/>
        </w:rPr>
        <w:t>=</w:t>
      </w:r>
      <w:r>
        <w:rPr>
          <w:rStyle w:val="OtherTok"/>
        </w:rPr>
        <w:t>FALSE</w:t>
      </w:r>
      <w:r>
        <w:rPr>
          <w:rStyle w:val="NormalTok"/>
        </w:rPr>
        <w:t xml:space="preserve">, </w:t>
      </w:r>
      <w:proofErr w:type="spellStart"/>
      <w:r>
        <w:rPr>
          <w:rStyle w:val="DataTypeTok"/>
        </w:rPr>
        <w:t>lang</w:t>
      </w:r>
      <w:proofErr w:type="spellEnd"/>
      <w:r>
        <w:rPr>
          <w:rStyle w:val="DataTypeTok"/>
        </w:rPr>
        <w:t>=</w:t>
      </w:r>
      <w:r>
        <w:rPr>
          <w:rStyle w:val="StringTok"/>
        </w:rPr>
        <w:t>"</w:t>
      </w:r>
      <w:proofErr w:type="spellStart"/>
      <w:r>
        <w:rPr>
          <w:rStyle w:val="StringTok"/>
        </w:rPr>
        <w:t>en</w:t>
      </w:r>
      <w:proofErr w:type="spellEnd"/>
      <w:r>
        <w:rPr>
          <w:rStyle w:val="StringTok"/>
        </w:rPr>
        <w:t>"</w:t>
      </w:r>
      <w:r>
        <w:rPr>
          <w:rStyle w:val="NormalTok"/>
        </w:rPr>
        <w:t>,</w:t>
      </w:r>
      <w:r>
        <w:br/>
      </w:r>
      <w:r>
        <w:rPr>
          <w:rStyle w:val="NormalTok"/>
        </w:rPr>
        <w:t xml:space="preserve">            </w:t>
      </w:r>
      <w:proofErr w:type="spellStart"/>
      <w:r>
        <w:rPr>
          <w:rStyle w:val="DataTypeTok"/>
        </w:rPr>
        <w:t>TT.options</w:t>
      </w:r>
      <w:proofErr w:type="spellEnd"/>
      <w:r>
        <w:rPr>
          <w:rStyle w:val="DataTypeTok"/>
        </w:rPr>
        <w:t>=</w:t>
      </w:r>
      <w:r>
        <w:rPr>
          <w:rStyle w:val="KeywordTok"/>
        </w:rPr>
        <w:t>list</w:t>
      </w:r>
      <w:r>
        <w:rPr>
          <w:rStyle w:val="NormalTok"/>
        </w:rPr>
        <w:t>(</w:t>
      </w:r>
      <w:r>
        <w:rPr>
          <w:rStyle w:val="DataTypeTok"/>
        </w:rPr>
        <w:t>path=</w:t>
      </w:r>
      <w:r>
        <w:rPr>
          <w:rStyle w:val="StringTok"/>
        </w:rPr>
        <w:t>"~/</w:t>
      </w:r>
      <w:proofErr w:type="spellStart"/>
      <w:r>
        <w:rPr>
          <w:rStyle w:val="StringTok"/>
        </w:rPr>
        <w:t>TreeTagger</w:t>
      </w:r>
      <w:proofErr w:type="spellEnd"/>
      <w:r>
        <w:rPr>
          <w:rStyle w:val="StringTok"/>
        </w:rPr>
        <w:t>"</w:t>
      </w:r>
      <w:r>
        <w:rPr>
          <w:rStyle w:val="NormalTok"/>
        </w:rPr>
        <w:t xml:space="preserve">, </w:t>
      </w:r>
      <w:r>
        <w:rPr>
          <w:rStyle w:val="DataTypeTok"/>
        </w:rPr>
        <w:t>preset=</w:t>
      </w:r>
      <w:r>
        <w:rPr>
          <w:rStyle w:val="StringTok"/>
        </w:rPr>
        <w:t>"</w:t>
      </w:r>
      <w:proofErr w:type="spellStart"/>
      <w:r>
        <w:rPr>
          <w:rStyle w:val="StringTok"/>
        </w:rPr>
        <w:t>en</w:t>
      </w:r>
      <w:proofErr w:type="spellEnd"/>
      <w:r>
        <w:rPr>
          <w:rStyle w:val="StringTok"/>
        </w:rPr>
        <w:t>"</w:t>
      </w:r>
      <w:r>
        <w:rPr>
          <w:rStyle w:val="NormalTok"/>
        </w:rPr>
        <w:t>))))</w:t>
      </w:r>
    </w:p>
    <w:p w14:paraId="3C0F796A" w14:textId="77777777" w:rsidR="00DC6FA4" w:rsidRDefault="00DC6FA4" w:rsidP="00A37B7A">
      <w:pPr>
        <w:pStyle w:val="FirstParagraph"/>
        <w:spacing w:before="0" w:after="0"/>
      </w:pPr>
    </w:p>
    <w:p w14:paraId="38B1A060" w14:textId="4345C8EE" w:rsidR="00DC6FA4" w:rsidRDefault="002D6A6B" w:rsidP="00A37B7A">
      <w:pPr>
        <w:pStyle w:val="BodyText"/>
        <w:spacing w:before="0" w:after="0"/>
      </w:pPr>
      <w:r>
        <w:t xml:space="preserve">This function returns a tagged corpus object, which can be converted into a </w:t>
      </w:r>
      <w:proofErr w:type="spellStart"/>
      <w:r>
        <w:t>dataframe</w:t>
      </w:r>
      <w:proofErr w:type="spellEnd"/>
      <w:r>
        <w:t xml:space="preserve"> of the token-lemma information. The goal would be to replace inflected words with their lemmas, and therefore, unknown values, number tags, and equivalent values are </w:t>
      </w:r>
      <w:del w:id="64" w:author="Simon De Deyne" w:date="2019-06-17T10:57:00Z">
        <w:r w:rsidDel="003D05B1">
          <w:delText>ignored by subsetting out these</w:delText>
        </w:r>
      </w:del>
      <w:ins w:id="65" w:author="Simon De Deyne" w:date="2019-06-17T10:57:00Z">
        <w:r w:rsidR="003D05B1">
          <w:t>filtered</w:t>
        </w:r>
      </w:ins>
      <w:r>
        <w:t xml:space="preserve"> from the dataset. Table ?? portrays the results from </w:t>
      </w:r>
      <w:proofErr w:type="spellStart"/>
      <w:r>
        <w:t>TreeTagger</w:t>
      </w:r>
      <w:proofErr w:type="spellEnd"/>
      <w:r>
        <w:t>.</w:t>
      </w:r>
    </w:p>
    <w:p w14:paraId="11626256" w14:textId="524EDD95" w:rsidR="00DC6FA4" w:rsidRDefault="002D6A6B" w:rsidP="00A37B7A">
      <w:pPr>
        <w:pStyle w:val="SourceCode"/>
        <w:wordWrap/>
        <w:spacing w:after="0"/>
      </w:pPr>
      <w:r>
        <w:rPr>
          <w:rStyle w:val="CommentTok"/>
        </w:rPr>
        <w:t>## Remove all tags not using</w:t>
      </w:r>
      <w:r>
        <w:br/>
      </w:r>
      <w:proofErr w:type="spellStart"/>
      <w:r>
        <w:rPr>
          <w:rStyle w:val="NormalTok"/>
        </w:rPr>
        <w:t>replacement_lemmas</w:t>
      </w:r>
      <w:proofErr w:type="spellEnd"/>
      <w:r>
        <w:rPr>
          <w:rStyle w:val="NormalTok"/>
        </w:rPr>
        <w:t xml:space="preserve"> &lt;-</w:t>
      </w:r>
      <w:r>
        <w:rPr>
          <w:rStyle w:val="StringTok"/>
        </w:rPr>
        <w:t xml:space="preserve"> </w:t>
      </w:r>
      <w:r>
        <w:rPr>
          <w:rStyle w:val="NormalTok"/>
        </w:rPr>
        <w:t>temp_tag</w:t>
      </w:r>
      <w:r>
        <w:rPr>
          <w:rStyle w:val="OperatorTok"/>
        </w:rPr>
        <w:t>@</w:t>
      </w:r>
      <w:r>
        <w:rPr>
          <w:rStyle w:val="NormalTok"/>
        </w:rPr>
        <w:t>TT.res</w:t>
      </w:r>
      <w:r>
        <w:br/>
      </w:r>
      <w:proofErr w:type="spellStart"/>
      <w:r>
        <w:rPr>
          <w:rStyle w:val="NormalTok"/>
        </w:rPr>
        <w:t>replacement_lemmas</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replacement_lemmas</w:t>
      </w:r>
      <w:proofErr w:type="spellEnd"/>
      <w:r>
        <w:rPr>
          <w:rStyle w:val="NormalTok"/>
        </w:rPr>
        <w:t xml:space="preserve">, </w:t>
      </w:r>
      <w:r>
        <w:br/>
      </w:r>
      <w:r>
        <w:rPr>
          <w:rStyle w:val="NormalTok"/>
        </w:rPr>
        <w:t xml:space="preserve">                             </w:t>
      </w:r>
      <w:r>
        <w:rPr>
          <w:rStyle w:val="CommentTok"/>
        </w:rPr>
        <w:t>#ignore punctuation</w:t>
      </w:r>
      <w:r>
        <w:br/>
      </w:r>
      <w:r>
        <w:rPr>
          <w:rStyle w:val="Normal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w:t>
      </w:r>
      <w:del w:id="66" w:author="Simon De Deyne" w:date="2019-06-17T10:57:00Z">
        <w:r w:rsidDel="003D05B1">
          <w:rPr>
            <w:rStyle w:val="StringTok"/>
          </w:rPr>
          <w:delText>"</w:delText>
        </w:r>
      </w:del>
      <w:ins w:id="67" w:author="Simon De Deyne" w:date="2019-06-17T10:57:00Z">
        <w:r w:rsidR="003D05B1">
          <w:rPr>
            <w:rStyle w:val="StringTok"/>
          </w:rPr>
          <w:t>“</w:t>
        </w:r>
      </w:ins>
      <w:r>
        <w:rPr>
          <w:rStyle w:val="StringTok"/>
        </w:rPr>
        <w:t>punctuation</w:t>
      </w:r>
      <w:del w:id="68" w:author="Simon De Deyne" w:date="2019-06-17T10:57:00Z">
        <w:r w:rsidDel="003D05B1">
          <w:rPr>
            <w:rStyle w:val="StringTok"/>
          </w:rPr>
          <w:delText>"</w:delText>
        </w:r>
      </w:del>
      <w:ins w:id="69" w:author="Simon De Deyne" w:date="2019-06-17T10:57:00Z">
        <w:r w:rsidR="003D05B1">
          <w:rPr>
            <w:rStyle w:val="StringTok"/>
          </w:rPr>
          <w:t>”</w:t>
        </w:r>
      </w:ins>
      <w:r>
        <w:rPr>
          <w:rStyle w:val="NormalTok"/>
        </w:rPr>
        <w:t xml:space="preserve"> </w:t>
      </w:r>
      <w:r>
        <w:rPr>
          <w:rStyle w:val="OperatorTok"/>
        </w:rPr>
        <w:t>&amp;</w:t>
      </w:r>
      <w:r>
        <w:br/>
      </w:r>
      <w:r>
        <w:rPr>
          <w:rStyle w:val="StringTok"/>
        </w:rPr>
        <w:t xml:space="preserve">                             </w:t>
      </w:r>
      <w:r>
        <w:rPr>
          <w:rStyle w:val="CommentTok"/>
        </w:rPr>
        <w:t>#unknown values</w:t>
      </w:r>
      <w:r>
        <w:br/>
      </w:r>
      <w:r>
        <w:rPr>
          <w:rStyle w:val="StringTok"/>
        </w:rPr>
        <w:t xml:space="preserve">                             </w:t>
      </w:r>
      <w:r>
        <w:rPr>
          <w:rStyle w:val="NormalTok"/>
        </w:rPr>
        <w:t xml:space="preserve">lemma </w:t>
      </w:r>
      <w:r>
        <w:rPr>
          <w:rStyle w:val="OperatorTok"/>
        </w:rPr>
        <w:t>!=</w:t>
      </w:r>
      <w:r>
        <w:rPr>
          <w:rStyle w:val="StringTok"/>
        </w:rPr>
        <w:t xml:space="preserve"> </w:t>
      </w:r>
      <w:del w:id="70" w:author="Simon De Deyne" w:date="2019-06-17T10:57:00Z">
        <w:r w:rsidDel="003D05B1">
          <w:rPr>
            <w:rStyle w:val="StringTok"/>
          </w:rPr>
          <w:delText>"</w:delText>
        </w:r>
      </w:del>
      <w:ins w:id="71" w:author="Simon De Deyne" w:date="2019-06-17T10:57:00Z">
        <w:r w:rsidR="003D05B1">
          <w:rPr>
            <w:rStyle w:val="StringTok"/>
          </w:rPr>
          <w:t>“</w:t>
        </w:r>
      </w:ins>
      <w:r>
        <w:rPr>
          <w:rStyle w:val="StringTok"/>
        </w:rPr>
        <w:t>&lt;unknown&gt;</w:t>
      </w:r>
      <w:del w:id="72" w:author="Simon De Deyne" w:date="2019-06-17T10:57:00Z">
        <w:r w:rsidDel="003D05B1">
          <w:rPr>
            <w:rStyle w:val="StringTok"/>
          </w:rPr>
          <w:delText>"</w:delText>
        </w:r>
      </w:del>
      <w:ins w:id="73" w:author="Simon De Deyne" w:date="2019-06-17T10:57:00Z">
        <w:r w:rsidR="003D05B1">
          <w:rPr>
            <w:rStyle w:val="StringTok"/>
          </w:rPr>
          <w:t>”</w:t>
        </w:r>
      </w:ins>
      <w:r>
        <w:rPr>
          <w:rStyle w:val="NormalTok"/>
        </w:rPr>
        <w:t xml:space="preserve"> </w:t>
      </w:r>
      <w:r>
        <w:rPr>
          <w:rStyle w:val="OperatorTok"/>
        </w:rPr>
        <w:t>&amp;</w:t>
      </w:r>
      <w:r>
        <w:rPr>
          <w:rStyle w:val="StringTok"/>
        </w:rPr>
        <w:t xml:space="preserve"> </w:t>
      </w:r>
      <w:r>
        <w:br/>
      </w:r>
      <w:r>
        <w:rPr>
          <w:rStyle w:val="StringTok"/>
        </w:rPr>
        <w:t xml:space="preserve">                             </w:t>
      </w:r>
      <w:r>
        <w:rPr>
          <w:rStyle w:val="CommentTok"/>
        </w:rPr>
        <w:t>#numbers</w:t>
      </w:r>
      <w:r>
        <w:br/>
      </w:r>
      <w:r>
        <w:rPr>
          <w:rStyle w:val="StringTok"/>
        </w:rPr>
        <w:t xml:space="preserve">                             </w:t>
      </w:r>
      <w:r>
        <w:rPr>
          <w:rStyle w:val="NormalTok"/>
        </w:rPr>
        <w:t>lemma</w:t>
      </w:r>
      <w:r>
        <w:rPr>
          <w:rStyle w:val="OperatorTok"/>
        </w:rPr>
        <w:t>!=</w:t>
      </w:r>
      <w:r>
        <w:rPr>
          <w:rStyle w:val="StringTok"/>
        </w:rPr>
        <w:t xml:space="preserve"> </w:t>
      </w:r>
      <w:del w:id="74" w:author="Simon De Deyne" w:date="2019-06-17T10:57:00Z">
        <w:r w:rsidDel="003D05B1">
          <w:rPr>
            <w:rStyle w:val="StringTok"/>
          </w:rPr>
          <w:delText>"</w:delText>
        </w:r>
      </w:del>
      <w:ins w:id="75" w:author="Simon De Deyne" w:date="2019-06-17T10:57:00Z">
        <w:r w:rsidR="003D05B1">
          <w:rPr>
            <w:rStyle w:val="StringTok"/>
          </w:rPr>
          <w:t>“</w:t>
        </w:r>
      </w:ins>
      <w:r>
        <w:rPr>
          <w:rStyle w:val="StringTok"/>
        </w:rPr>
        <w:t>@card@"</w:t>
      </w:r>
      <w:r>
        <w:rPr>
          <w:rStyle w:val="NormalTok"/>
        </w:rPr>
        <w:t xml:space="preserve"> </w:t>
      </w:r>
      <w:r>
        <w:rPr>
          <w:rStyle w:val="OperatorTok"/>
        </w:rPr>
        <w:t>&amp;</w:t>
      </w:r>
      <w:r>
        <w:rPr>
          <w:rStyle w:val="StringTok"/>
        </w:rPr>
        <w:t xml:space="preserve"> </w:t>
      </w:r>
      <w:r>
        <w:br/>
      </w:r>
      <w:r>
        <w:rPr>
          <w:rStyle w:val="StringTok"/>
        </w:rPr>
        <w:t xml:space="preserve">                             </w:t>
      </w:r>
      <w:r>
        <w:rPr>
          <w:rStyle w:val="CommentTok"/>
        </w:rPr>
        <w:t>#token should change more than case</w:t>
      </w:r>
      <w:r>
        <w:br/>
      </w:r>
      <w:r>
        <w:rPr>
          <w:rStyle w:val="StringTok"/>
        </w:rPr>
        <w:t xml:space="preserve">                             </w:t>
      </w:r>
      <w:proofErr w:type="spellStart"/>
      <w:r>
        <w:rPr>
          <w:rStyle w:val="KeywordTok"/>
        </w:rPr>
        <w:t>tolower</w:t>
      </w:r>
      <w:proofErr w:type="spellEnd"/>
      <w:r>
        <w:rPr>
          <w:rStyle w:val="NormalTok"/>
        </w:rPr>
        <w:t xml:space="preserve">(token) </w:t>
      </w:r>
      <w:r>
        <w:rPr>
          <w:rStyle w:val="OperatorTok"/>
        </w:rPr>
        <w:t>!=</w:t>
      </w:r>
      <w:r>
        <w:rPr>
          <w:rStyle w:val="StringTok"/>
        </w:rPr>
        <w:t xml:space="preserve"> </w:t>
      </w:r>
      <w:proofErr w:type="spellStart"/>
      <w:r>
        <w:rPr>
          <w:rStyle w:val="KeywordTok"/>
        </w:rPr>
        <w:t>tolower</w:t>
      </w:r>
      <w:proofErr w:type="spellEnd"/>
      <w:r>
        <w:rPr>
          <w:rStyle w:val="NormalTok"/>
        </w:rPr>
        <w:t xml:space="preserve">(lemma)) </w:t>
      </w:r>
    </w:p>
    <w:p w14:paraId="06634075" w14:textId="77777777" w:rsidR="00DC6FA4" w:rsidRDefault="00DC6FA4" w:rsidP="00A37B7A">
      <w:pPr>
        <w:pStyle w:val="FirstParagraph"/>
        <w:spacing w:before="0" w:after="0"/>
      </w:pPr>
    </w:p>
    <w:p w14:paraId="28AC795C" w14:textId="703DB426" w:rsidR="00DC6FA4" w:rsidRDefault="002D6A6B" w:rsidP="00A37B7A">
      <w:pPr>
        <w:pStyle w:val="BodyText"/>
        <w:spacing w:before="0" w:after="0"/>
      </w:pPr>
      <w:r>
        <w:t>Similar to spelling correction</w:t>
      </w:r>
      <w:ins w:id="76" w:author="Simon De Deyne" w:date="2019-06-17T10:57:00Z">
        <w:r w:rsidR="003D05B1">
          <w:t>,</w:t>
        </w:r>
      </w:ins>
      <w:r>
        <w:t xml:space="preserve"> </w:t>
      </w:r>
      <w:proofErr w:type="spellStart"/>
      <w:r>
        <w:rPr>
          <w:rStyle w:val="VerbatimChar"/>
        </w:rPr>
        <w:t>stri_replace_all_regex</w:t>
      </w:r>
      <w:proofErr w:type="spellEnd"/>
      <w:r>
        <w:rPr>
          <w:rStyle w:val="VerbatimChar"/>
        </w:rPr>
        <w:t>()</w:t>
      </w:r>
      <w:r>
        <w:t xml:space="preserve"> is used to replace the wordforms with their corresponding lemmas from the </w:t>
      </w:r>
      <w:proofErr w:type="spellStart"/>
      <w:r>
        <w:rPr>
          <w:rStyle w:val="VerbatimChar"/>
        </w:rPr>
        <w:t>stringi</w:t>
      </w:r>
      <w:proofErr w:type="spellEnd"/>
      <w:r>
        <w:t xml:space="preserve"> package (</w:t>
      </w:r>
      <w:proofErr w:type="spellStart"/>
      <w:r>
        <w:t>Gagolewski</w:t>
      </w:r>
      <w:proofErr w:type="spellEnd"/>
      <w:r>
        <w:t xml:space="preserve"> &amp; </w:t>
      </w:r>
      <w:proofErr w:type="spellStart"/>
      <w:r>
        <w:t>Tartanus</w:t>
      </w:r>
      <w:proofErr w:type="spellEnd"/>
      <w:r>
        <w:t>, 2019). Table ?? shows the processed data at this stage.</w:t>
      </w:r>
    </w:p>
    <w:p w14:paraId="7BB88261" w14:textId="77777777" w:rsidR="00DC6FA4" w:rsidRDefault="002D6A6B" w:rsidP="00A37B7A">
      <w:pPr>
        <w:pStyle w:val="SourceCode"/>
        <w:wordWrap/>
        <w:spacing w:after="0"/>
      </w:pPr>
      <w:r>
        <w:rPr>
          <w:rStyle w:val="CommentTok"/>
        </w:rPr>
        <w:t xml:space="preserve">## Install the </w:t>
      </w:r>
      <w:proofErr w:type="spellStart"/>
      <w:r>
        <w:rPr>
          <w:rStyle w:val="CommentTok"/>
        </w:rPr>
        <w:t>stringi</w:t>
      </w:r>
      <w:proofErr w:type="spellEnd"/>
      <w:r>
        <w:rPr>
          <w:rStyle w:val="CommentTok"/>
        </w:rPr>
        <w:t xml:space="preserve"> package</w:t>
      </w:r>
      <w:r>
        <w:br/>
      </w:r>
      <w:r>
        <w:rPr>
          <w:rStyle w:val="CommentTok"/>
        </w:rPr>
        <w:t>#</w:t>
      </w:r>
      <w:proofErr w:type="spellStart"/>
      <w:r>
        <w:rPr>
          <w:rStyle w:val="CommentTok"/>
        </w:rPr>
        <w:t>install.packages</w:t>
      </w:r>
      <w:proofErr w:type="spellEnd"/>
      <w:r>
        <w:rPr>
          <w:rStyle w:val="CommentTok"/>
        </w:rPr>
        <w:t>("</w:t>
      </w:r>
      <w:proofErr w:type="spellStart"/>
      <w:r>
        <w:rPr>
          <w:rStyle w:val="CommentTok"/>
        </w:rPr>
        <w:t>stringi</w:t>
      </w:r>
      <w:proofErr w:type="spellEnd"/>
      <w:r>
        <w:rPr>
          <w:rStyle w:val="CommentTok"/>
        </w:rPr>
        <w:t>")</w:t>
      </w:r>
      <w:r>
        <w:br/>
      </w:r>
      <w:r>
        <w:rPr>
          <w:rStyle w:val="KeywordTok"/>
        </w:rPr>
        <w:lastRenderedPageBreak/>
        <w:t>library</w:t>
      </w:r>
      <w:r>
        <w:rPr>
          <w:rStyle w:val="NormalTok"/>
        </w:rPr>
        <w:t>(</w:t>
      </w:r>
      <w:proofErr w:type="spellStart"/>
      <w:r>
        <w:rPr>
          <w:rStyle w:val="NormalTok"/>
        </w:rPr>
        <w:t>stringi</w:t>
      </w:r>
      <w:proofErr w:type="spellEnd"/>
      <w:r>
        <w:rPr>
          <w:rStyle w:val="NormalTok"/>
        </w:rPr>
        <w:t>)</w:t>
      </w:r>
      <w:r>
        <w:br/>
      </w:r>
      <w:r>
        <w:rPr>
          <w:rStyle w:val="CommentTok"/>
        </w:rPr>
        <w:t>## Replace all the original tokens with new lemmas using \\b for word boundaries</w:t>
      </w:r>
      <w:r>
        <w:br/>
      </w:r>
      <w:proofErr w:type="spellStart"/>
      <w:r>
        <w:rPr>
          <w:rStyle w:val="NormalTok"/>
        </w:rPr>
        <w:t>lemmas</w:t>
      </w:r>
      <w:r>
        <w:rPr>
          <w:rStyle w:val="OperatorTok"/>
        </w:rPr>
        <w:t>$</w:t>
      </w:r>
      <w:r>
        <w:rPr>
          <w:rStyle w:val="NormalTok"/>
        </w:rPr>
        <w:t>answer</w:t>
      </w:r>
      <w:proofErr w:type="spellEnd"/>
      <w:r>
        <w:rPr>
          <w:rStyle w:val="NormalTok"/>
        </w:rPr>
        <w:t xml:space="preserve"> &lt;-</w:t>
      </w:r>
      <w:r>
        <w:rPr>
          <w:rStyle w:val="StringTok"/>
        </w:rPr>
        <w:t xml:space="preserve"> </w:t>
      </w:r>
      <w:proofErr w:type="spellStart"/>
      <w:r>
        <w:rPr>
          <w:rStyle w:val="KeywordTok"/>
        </w:rPr>
        <w:t>stri_replace_all_regex</w:t>
      </w:r>
      <w:proofErr w:type="spellEnd"/>
      <w:r>
        <w:rPr>
          <w:rStyle w:val="NormalTok"/>
        </w:rPr>
        <w:t>(</w:t>
      </w:r>
      <w:r>
        <w:rPr>
          <w:rStyle w:val="DataTypeTok"/>
        </w:rPr>
        <w:t>str =</w:t>
      </w:r>
      <w:r>
        <w:rPr>
          <w:rStyle w:val="NormalTok"/>
        </w:rPr>
        <w:t xml:space="preserve"> </w:t>
      </w:r>
      <w:proofErr w:type="spellStart"/>
      <w:r>
        <w:rPr>
          <w:rStyle w:val="NormalTok"/>
        </w:rPr>
        <w:t>lemmas</w:t>
      </w:r>
      <w:r>
        <w:rPr>
          <w:rStyle w:val="OperatorTok"/>
        </w:rPr>
        <w:t>$</w:t>
      </w:r>
      <w:r>
        <w:rPr>
          <w:rStyle w:val="NormalTok"/>
        </w:rPr>
        <w:t>answer</w:t>
      </w:r>
      <w:proofErr w:type="spellEnd"/>
      <w:r>
        <w:rPr>
          <w:rStyle w:val="NormalTok"/>
        </w:rPr>
        <w:t xml:space="preserve">, </w:t>
      </w:r>
      <w:r>
        <w:br/>
      </w:r>
      <w:r>
        <w:rPr>
          <w:rStyle w:val="NormalTok"/>
        </w:rPr>
        <w:t xml:space="preserve">                       </w:t>
      </w:r>
      <w:r>
        <w:rPr>
          <w:rStyle w:val="DataTypeTok"/>
        </w:rPr>
        <w:t>pattern =</w:t>
      </w:r>
      <w:r>
        <w:rPr>
          <w:rStyle w:val="NormalTok"/>
        </w:rPr>
        <w:t xml:space="preserve"> </w:t>
      </w:r>
      <w:r>
        <w:rPr>
          <w:rStyle w:val="KeywordTok"/>
        </w:rPr>
        <w:t>paste</w:t>
      </w:r>
      <w:r>
        <w:rPr>
          <w:rStyle w:val="NormalTok"/>
        </w:rPr>
        <w:t>(</w:t>
      </w:r>
      <w:r>
        <w:rPr>
          <w:rStyle w:val="StringTok"/>
        </w:rPr>
        <w:t>"</w:t>
      </w:r>
      <w:r>
        <w:rPr>
          <w:rStyle w:val="CharTok"/>
        </w:rPr>
        <w:t>\\</w:t>
      </w:r>
      <w:r>
        <w:rPr>
          <w:rStyle w:val="StringTok"/>
        </w:rPr>
        <w:t>b"</w:t>
      </w:r>
      <w:r>
        <w:rPr>
          <w:rStyle w:val="NormalTok"/>
        </w:rPr>
        <w:t xml:space="preserve">, </w:t>
      </w:r>
      <w:proofErr w:type="spellStart"/>
      <w:r>
        <w:rPr>
          <w:rStyle w:val="NormalTok"/>
        </w:rPr>
        <w:t>replacement_lemmas</w:t>
      </w:r>
      <w:r>
        <w:rPr>
          <w:rStyle w:val="OperatorTok"/>
        </w:rPr>
        <w:t>$</w:t>
      </w:r>
      <w:r>
        <w:rPr>
          <w:rStyle w:val="NormalTok"/>
        </w:rPr>
        <w:t>token</w:t>
      </w:r>
      <w:proofErr w:type="spellEnd"/>
      <w:r>
        <w:rPr>
          <w:rStyle w:val="NormalTok"/>
        </w:rPr>
        <w:t xml:space="preserve">, </w:t>
      </w:r>
      <w:r>
        <w:rPr>
          <w:rStyle w:val="StringTok"/>
        </w:rPr>
        <w:t>"</w:t>
      </w:r>
      <w:r>
        <w:rPr>
          <w:rStyle w:val="CharTok"/>
        </w:rPr>
        <w:t>\\</w:t>
      </w:r>
      <w:r>
        <w:rPr>
          <w:rStyle w:val="StringTok"/>
        </w:rPr>
        <w:t>b"</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r>
        <w:br/>
      </w:r>
      <w:r>
        <w:rPr>
          <w:rStyle w:val="NormalTok"/>
        </w:rPr>
        <w:t xml:space="preserve">                       </w:t>
      </w:r>
      <w:r>
        <w:rPr>
          <w:rStyle w:val="DataTypeTok"/>
        </w:rPr>
        <w:t>replacement =</w:t>
      </w:r>
      <w:r>
        <w:rPr>
          <w:rStyle w:val="NormalTok"/>
        </w:rPr>
        <w:t xml:space="preserve"> </w:t>
      </w:r>
      <w:proofErr w:type="spellStart"/>
      <w:r>
        <w:rPr>
          <w:rStyle w:val="NormalTok"/>
        </w:rPr>
        <w:t>replacement_lemmas</w:t>
      </w:r>
      <w:r>
        <w:rPr>
          <w:rStyle w:val="OperatorTok"/>
        </w:rPr>
        <w:t>$</w:t>
      </w:r>
      <w:r>
        <w:rPr>
          <w:rStyle w:val="NormalTok"/>
        </w:rPr>
        <w:t>lemma</w:t>
      </w:r>
      <w:proofErr w:type="spellEnd"/>
      <w:r>
        <w:rPr>
          <w:rStyle w:val="NormalTok"/>
        </w:rPr>
        <w:t>,</w:t>
      </w:r>
      <w:r>
        <w:br/>
      </w:r>
      <w:r>
        <w:rPr>
          <w:rStyle w:val="NormalTok"/>
        </w:rPr>
        <w:t xml:space="preserve">                       </w:t>
      </w:r>
      <w:proofErr w:type="spellStart"/>
      <w:r>
        <w:rPr>
          <w:rStyle w:val="DataTypeTok"/>
        </w:rPr>
        <w:t>vectorize_all</w:t>
      </w:r>
      <w:proofErr w:type="spellEnd"/>
      <w:r>
        <w:rPr>
          <w:rStyle w:val="DataTypeTok"/>
        </w:rPr>
        <w:t xml:space="preserve"> =</w:t>
      </w:r>
      <w:r>
        <w:rPr>
          <w:rStyle w:val="NormalTok"/>
        </w:rPr>
        <w:t xml:space="preserve"> F, </w:t>
      </w:r>
      <w:r>
        <w:rPr>
          <w:rStyle w:val="KeywordTok"/>
        </w:rPr>
        <w:t>list</w:t>
      </w:r>
      <w:r>
        <w:rPr>
          <w:rStyle w:val="NormalTok"/>
        </w:rPr>
        <w:t>(</w:t>
      </w:r>
      <w:proofErr w:type="spellStart"/>
      <w:r>
        <w:rPr>
          <w:rStyle w:val="DataTypeTok"/>
        </w:rPr>
        <w:t>case_insensitive</w:t>
      </w:r>
      <w:proofErr w:type="spellEnd"/>
      <w:r>
        <w:rPr>
          <w:rStyle w:val="DataTypeTok"/>
        </w:rPr>
        <w:t xml:space="preserve"> =</w:t>
      </w:r>
      <w:r>
        <w:rPr>
          <w:rStyle w:val="NormalTok"/>
        </w:rPr>
        <w:t xml:space="preserve"> </w:t>
      </w:r>
      <w:r>
        <w:rPr>
          <w:rStyle w:val="OtherTok"/>
        </w:rPr>
        <w:t>TRUE</w:t>
      </w:r>
      <w:r>
        <w:rPr>
          <w:rStyle w:val="NormalTok"/>
        </w:rPr>
        <w:t>))</w:t>
      </w:r>
    </w:p>
    <w:p w14:paraId="706EB9C6" w14:textId="77777777" w:rsidR="00DC6FA4" w:rsidRDefault="00DC6FA4" w:rsidP="00A37B7A">
      <w:pPr>
        <w:pStyle w:val="FirstParagraph"/>
        <w:spacing w:before="0" w:after="0"/>
      </w:pPr>
    </w:p>
    <w:p w14:paraId="62D9C88E" w14:textId="77777777" w:rsidR="00DC6FA4" w:rsidRDefault="002D6A6B" w:rsidP="00A37B7A">
      <w:pPr>
        <w:pStyle w:val="Heading2"/>
        <w:spacing w:before="0"/>
      </w:pPr>
      <w:bookmarkStart w:id="77" w:name="multi-word-sequences"/>
      <w:r>
        <w:t>Multi-word Sequences</w:t>
      </w:r>
      <w:bookmarkEnd w:id="77"/>
    </w:p>
    <w:p w14:paraId="57EFD184" w14:textId="7FA356D5" w:rsidR="00DC6FA4" w:rsidRDefault="002D6A6B" w:rsidP="00A37B7A">
      <w:pPr>
        <w:pStyle w:val="FirstParagraph"/>
        <w:spacing w:before="0" w:after="0"/>
      </w:pPr>
      <w:r>
        <w:t xml:space="preserve">Multi-word sequences are often coded to mimic a Collins and </w:t>
      </w:r>
      <w:proofErr w:type="spellStart"/>
      <w:r>
        <w:t>Quillian</w:t>
      </w:r>
      <w:proofErr w:type="spellEnd"/>
      <w:r>
        <w:t xml:space="preserve"> (1969) </w:t>
      </w:r>
      <w:del w:id="78" w:author="Simon De Deyne" w:date="2019-06-17T10:58:00Z">
        <w:r w:rsidDel="003D05B1">
          <w:delText>style model</w:delText>
        </w:r>
      </w:del>
      <w:ins w:id="79" w:author="Simon De Deyne" w:date="2019-06-17T10:58:00Z">
        <w:r w:rsidR="003D05B1">
          <w:t>semantic network, where words are nodes and edges are labelled</w:t>
        </w:r>
      </w:ins>
      <w:del w:id="80" w:author="Simon De Deyne" w:date="2019-06-17T10:58:00Z">
        <w:r w:rsidDel="003D05B1">
          <w:delText>,</w:delText>
        </w:r>
      </w:del>
      <w:r>
        <w:t xml:space="preserve"> </w:t>
      </w:r>
      <w:ins w:id="81" w:author="Simon De Deyne" w:date="2019-06-17T10:58:00Z">
        <w:r w:rsidR="003D05B1">
          <w:t>with relations such as</w:t>
        </w:r>
      </w:ins>
      <w:del w:id="82" w:author="Simon De Deyne" w:date="2019-06-17T10:58:00Z">
        <w:r w:rsidDel="003D05B1">
          <w:delText>with</w:delText>
        </w:r>
      </w:del>
      <w:r>
        <w:t xml:space="preserve"> “is-a” </w:t>
      </w:r>
      <w:ins w:id="83" w:author="Simon De Deyne" w:date="2019-06-17T10:58:00Z">
        <w:r w:rsidR="003D05B1">
          <w:t>or</w:t>
        </w:r>
      </w:ins>
      <w:del w:id="84" w:author="Simon De Deyne" w:date="2019-06-17T10:58:00Z">
        <w:r w:rsidDel="003D05B1">
          <w:delText>and</w:delText>
        </w:r>
      </w:del>
      <w:r>
        <w:t xml:space="preserve"> “has-a”</w:t>
      </w:r>
      <w:del w:id="85" w:author="Simon De Deyne" w:date="2019-06-17T10:58:00Z">
        <w:r w:rsidDel="003D05B1">
          <w:delText xml:space="preserve"> type markers</w:delText>
        </w:r>
      </w:del>
      <w:r>
        <w:t xml:space="preserve">. </w:t>
      </w:r>
      <w:del w:id="86" w:author="Simon De Deyne" w:date="2019-06-17T10:59:00Z">
        <w:r w:rsidDel="003D05B1">
          <w:delText xml:space="preserve">If data were collected to include these markers, this </w:delText>
        </w:r>
      </w:del>
      <w:ins w:id="87" w:author="Simon De Deyne" w:date="2019-06-17T10:59:00Z">
        <w:r w:rsidR="003D05B1">
          <w:t>Some instructions specify the use of specific relation types</w:t>
        </w:r>
      </w:ins>
      <w:ins w:id="88" w:author="Simon De Deyne" w:date="2019-06-17T11:00:00Z">
        <w:r w:rsidR="00616F1C">
          <w:t xml:space="preserve"> (e.g., </w:t>
        </w:r>
      </w:ins>
      <w:ins w:id="89" w:author="Simon De Deyne" w:date="2019-06-17T11:01:00Z">
        <w:r w:rsidR="00F86C04">
          <w:rPr>
            <w:rFonts w:cs="Times New Roman"/>
            <w:lang w:val="en-GB"/>
          </w:rPr>
          <w:t xml:space="preserve">(e.g., </w:t>
        </w:r>
        <w:proofErr w:type="spellStart"/>
        <w:r w:rsidR="00F86C04">
          <w:rPr>
            <w:rFonts w:cs="Times New Roman"/>
            <w:lang w:val="en-GB"/>
          </w:rPr>
          <w:t>Garrard</w:t>
        </w:r>
        <w:proofErr w:type="spellEnd"/>
        <w:r w:rsidR="00F86C04">
          <w:rPr>
            <w:rFonts w:cs="Times New Roman"/>
            <w:lang w:val="en-GB"/>
          </w:rPr>
          <w:t xml:space="preserve"> et al., 2001; Deveraux et al., 2004)</w:t>
        </w:r>
      </w:ins>
      <w:ins w:id="90" w:author="Simon De Deyne" w:date="2019-06-17T10:59:00Z">
        <w:r w:rsidR="003D05B1">
          <w:t xml:space="preserve">, in which case </w:t>
        </w:r>
      </w:ins>
      <w:del w:id="91" w:author="Simon De Deyne" w:date="2019-06-17T10:59:00Z">
        <w:r w:rsidDel="003D05B1">
          <w:delText xml:space="preserve">step would be </w:delText>
        </w:r>
      </w:del>
      <w:r>
        <w:t xml:space="preserve">pre-encoded </w:t>
      </w:r>
      <w:del w:id="92" w:author="Simon De Deyne" w:date="2019-06-17T10:59:00Z">
        <w:r w:rsidDel="003D05B1">
          <w:delText xml:space="preserve">into the output data, rendering </w:delText>
        </w:r>
      </w:del>
      <w:r>
        <w:t xml:space="preserve">the following </w:t>
      </w:r>
      <w:ins w:id="93" w:author="Simon De Deyne" w:date="2019-06-17T10:59:00Z">
        <w:r w:rsidR="003D05B1">
          <w:t>step can be omitted</w:t>
        </w:r>
      </w:ins>
      <w:del w:id="94" w:author="Simon De Deyne" w:date="2019-06-17T10:59:00Z">
        <w:r w:rsidDel="003D05B1">
          <w:delText>code unnecessary</w:delText>
        </w:r>
      </w:del>
      <w:r>
        <w:t xml:space="preserve">. A potential solution for processing </w:t>
      </w:r>
      <w:del w:id="95" w:author="Simon De Deyne" w:date="2019-06-17T11:01:00Z">
        <w:r w:rsidDel="00F86C04">
          <w:delText xml:space="preserve">messy </w:delText>
        </w:r>
      </w:del>
      <w:ins w:id="96" w:author="Simon De Deyne" w:date="2019-06-17T11:01:00Z">
        <w:r w:rsidR="00F86C04">
          <w:t xml:space="preserve">unstructured </w:t>
        </w:r>
      </w:ins>
      <w:r>
        <w:t xml:space="preserve">data </w:t>
      </w:r>
      <w:ins w:id="97" w:author="Simon De Deyne" w:date="2019-06-17T11:01:00Z">
        <w:r w:rsidR="00F86C04">
          <w:t xml:space="preserve">involves identifying </w:t>
        </w:r>
      </w:ins>
      <w:del w:id="98" w:author="Simon De Deyne" w:date="2019-06-17T11:02:00Z">
        <w:r w:rsidDel="00F86C04">
          <w:delText>could be to search for specific part of</w:delText>
        </w:r>
      </w:del>
      <w:ins w:id="99" w:author="Simon De Deyne" w:date="2019-06-17T11:02:00Z">
        <w:r w:rsidR="00F86C04">
          <w:t xml:space="preserve">patterns that mimic </w:t>
        </w:r>
      </w:ins>
      <w:del w:id="100" w:author="Simon De Deyne" w:date="2019-06-17T11:02:00Z">
        <w:r w:rsidDel="00F86C04">
          <w:delText xml:space="preserve"> speech sequences that mimic the </w:delText>
        </w:r>
      </w:del>
      <w:r>
        <w:t>“is-a” and “has-a” strings</w:t>
      </w:r>
      <w:ins w:id="101" w:author="Simon De Deyne" w:date="2019-06-17T11:02:00Z">
        <w:r w:rsidR="00F86C04">
          <w:t>.</w:t>
        </w:r>
      </w:ins>
      <w:del w:id="102" w:author="Simon De Deyne" w:date="2019-06-17T11:02:00Z">
        <w:r w:rsidDel="00F86C04">
          <w:delText>,</w:delText>
        </w:r>
      </w:del>
      <w:r>
        <w:t xml:space="preserve"> </w:t>
      </w:r>
      <w:del w:id="103" w:author="Simon De Deyne" w:date="2019-06-17T11:02:00Z">
        <w:r w:rsidDel="00F86C04">
          <w:delText xml:space="preserve">and a more complex set of regular expressions has been implented in </w:delText>
        </w:r>
      </w:del>
      <w:ins w:id="104" w:author="Simon De Deyne" w:date="2019-06-17T11:02:00Z">
        <w:r w:rsidR="00F86C04">
          <w:t xml:space="preserve"> Examples of such an approach is the </w:t>
        </w:r>
      </w:ins>
      <w:r>
        <w:t>Strudel</w:t>
      </w:r>
      <w:ins w:id="105" w:author="Simon De Deyne" w:date="2019-06-17T11:02:00Z">
        <w:r w:rsidR="00F86C04">
          <w:t xml:space="preserve">  mode</w:t>
        </w:r>
      </w:ins>
      <w:r>
        <w:t xml:space="preserve"> </w:t>
      </w:r>
      <w:del w:id="106" w:author="Simon De Deyne" w:date="2019-06-17T11:02:00Z">
        <w:r w:rsidDel="00F86C04">
          <w:delText xml:space="preserve">by </w:delText>
        </w:r>
      </w:del>
      <w:ins w:id="107" w:author="Simon De Deyne" w:date="2019-06-17T11:02:00Z">
        <w:r w:rsidR="00F86C04">
          <w:t>(</w:t>
        </w:r>
      </w:ins>
      <w:proofErr w:type="spellStart"/>
      <w:r>
        <w:t>Baroni</w:t>
      </w:r>
      <w:proofErr w:type="spellEnd"/>
      <w:r>
        <w:t xml:space="preserve">, Murphy, </w:t>
      </w:r>
      <w:proofErr w:type="spellStart"/>
      <w:r>
        <w:t>Barbu</w:t>
      </w:r>
      <w:proofErr w:type="spellEnd"/>
      <w:r>
        <w:t xml:space="preserve">, </w:t>
      </w:r>
      <w:del w:id="108" w:author="Simon De Deyne" w:date="2019-06-17T11:02:00Z">
        <w:r w:rsidDel="00F86C04">
          <w:delText xml:space="preserve">and </w:delText>
        </w:r>
      </w:del>
      <w:ins w:id="109" w:author="Simon De Deyne" w:date="2019-06-17T11:02:00Z">
        <w:r w:rsidR="00F86C04">
          <w:t xml:space="preserve"> &amp;</w:t>
        </w:r>
      </w:ins>
      <w:proofErr w:type="spellStart"/>
      <w:r>
        <w:t>Poesio</w:t>
      </w:r>
      <w:proofErr w:type="spellEnd"/>
      <w:ins w:id="110" w:author="Simon De Deyne" w:date="2019-06-17T11:03:00Z">
        <w:r w:rsidR="00F86C04">
          <w:t>,</w:t>
        </w:r>
      </w:ins>
      <w:r>
        <w:t xml:space="preserve"> </w:t>
      </w:r>
      <w:del w:id="111" w:author="Simon De Deyne" w:date="2019-06-17T11:03:00Z">
        <w:r w:rsidDel="00F86C04">
          <w:delText>(</w:delText>
        </w:r>
      </w:del>
      <w:r>
        <w:t>2010)</w:t>
      </w:r>
      <w:ins w:id="112" w:author="Simon De Deyne" w:date="2019-06-17T11:03:00Z">
        <w:r w:rsidR="00F86C04">
          <w:t xml:space="preserve"> in which meaningful relations are grouped together using a small set of highly specific regular expressions</w:t>
        </w:r>
      </w:ins>
      <w:r>
        <w:t xml:space="preserve">. An examination of the coding in McRae et al. (2005) and Devereux et al. (2014) indicates that the feature tags are often verb-noun or verb-adjective-noun </w:t>
      </w:r>
      <w:commentRangeStart w:id="113"/>
      <w:r>
        <w:t>sequences</w:t>
      </w:r>
      <w:commentRangeEnd w:id="113"/>
      <w:r w:rsidR="00F86C04">
        <w:rPr>
          <w:rStyle w:val="CommentReference"/>
          <w:rFonts w:asciiTheme="minorHAnsi" w:hAnsiTheme="minorHAnsi"/>
        </w:rPr>
        <w:commentReference w:id="113"/>
      </w:r>
      <w:r>
        <w:t xml:space="preserve">. Using </w:t>
      </w:r>
      <w:proofErr w:type="spellStart"/>
      <w:r>
        <w:t>TreeTagger</w:t>
      </w:r>
      <w:proofErr w:type="spellEnd"/>
      <w:r>
        <w:t xml:space="preserve"> on each concept’s answer set, we can obtain the parts of speech in context for each lemma. With </w:t>
      </w:r>
      <w:proofErr w:type="spellStart"/>
      <w:r>
        <w:rPr>
          <w:rStyle w:val="VerbatimChar"/>
        </w:rPr>
        <w:t>dplyr</w:t>
      </w:r>
      <w:proofErr w:type="spellEnd"/>
      <w:r>
        <w:t xml:space="preserve"> (Wickham, </w:t>
      </w:r>
      <w:proofErr w:type="spellStart"/>
      <w:r>
        <w:t>Francios</w:t>
      </w:r>
      <w:proofErr w:type="spellEnd"/>
      <w:r>
        <w:t xml:space="preserve">, Henry, Muller, &amp; </w:t>
      </w:r>
      <w:proofErr w:type="spellStart"/>
      <w:r>
        <w:t>Rstudio</w:t>
      </w:r>
      <w:proofErr w:type="spellEnd"/>
      <w:r>
        <w:t xml:space="preserve">, 2019), new columns are added to tagged data to show all bigram and trigram </w:t>
      </w:r>
      <w:commentRangeStart w:id="114"/>
      <w:r>
        <w:t>sequences</w:t>
      </w:r>
      <w:commentRangeEnd w:id="114"/>
      <w:r w:rsidR="00F86C04">
        <w:rPr>
          <w:rStyle w:val="CommentReference"/>
          <w:rFonts w:asciiTheme="minorHAnsi" w:hAnsiTheme="minorHAnsi"/>
        </w:rPr>
        <w:commentReference w:id="114"/>
      </w:r>
      <w:r>
        <w:t xml:space="preserve">. All verb-noun and verb-adjective-noun combinations are selected, and any words not part of these multi-word sequences are treated as unigrams. Finally, the </w:t>
      </w:r>
      <w:r>
        <w:rPr>
          <w:rStyle w:val="VerbatimChar"/>
        </w:rPr>
        <w:t>table()</w:t>
      </w:r>
      <w:r>
        <w:t xml:space="preserve"> function is used to tabulate the final count of n-grams and their </w:t>
      </w:r>
      <w:commentRangeStart w:id="115"/>
      <w:r>
        <w:t>frequency</w:t>
      </w:r>
      <w:commentRangeEnd w:id="115"/>
      <w:r w:rsidR="00F86C04">
        <w:rPr>
          <w:rStyle w:val="CommentReference"/>
          <w:rFonts w:asciiTheme="minorHAnsi" w:hAnsiTheme="minorHAnsi"/>
        </w:rPr>
        <w:commentReference w:id="115"/>
      </w:r>
      <w:r>
        <w:t>.</w:t>
      </w:r>
    </w:p>
    <w:p w14:paraId="26459E4E" w14:textId="77777777" w:rsidR="00DC6FA4" w:rsidRDefault="002D6A6B" w:rsidP="00A37B7A">
      <w:pPr>
        <w:pStyle w:val="SourceCode"/>
        <w:wordWrap/>
        <w:spacing w:after="0"/>
      </w:pPr>
      <w:r>
        <w:rPr>
          <w:rStyle w:val="CommentTok"/>
        </w:rPr>
        <w:t xml:space="preserve">## Create an empty </w:t>
      </w:r>
      <w:proofErr w:type="spellStart"/>
      <w:r>
        <w:rPr>
          <w:rStyle w:val="CommentTok"/>
        </w:rPr>
        <w:t>dataframe</w:t>
      </w:r>
      <w:proofErr w:type="spellEnd"/>
      <w:r>
        <w:rPr>
          <w:rStyle w:val="CommentTok"/>
        </w:rPr>
        <w:t xml:space="preserve"> </w:t>
      </w:r>
      <w:r>
        <w:br/>
      </w:r>
      <w:proofErr w:type="spellStart"/>
      <w:r>
        <w:rPr>
          <w:rStyle w:val="NormalTok"/>
        </w:rPr>
        <w:t>multi_words</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Word=</w:t>
      </w:r>
      <w:r>
        <w:rPr>
          <w:rStyle w:val="KeywordTok"/>
        </w:rPr>
        <w:t>character</w:t>
      </w:r>
      <w:r>
        <w:rPr>
          <w:rStyle w:val="NormalTok"/>
        </w:rPr>
        <w:t>(),</w:t>
      </w:r>
      <w:r>
        <w:br/>
      </w:r>
      <w:r>
        <w:rPr>
          <w:rStyle w:val="NormalTok"/>
        </w:rPr>
        <w:t xml:space="preserve">                        </w:t>
      </w:r>
      <w:r>
        <w:rPr>
          <w:rStyle w:val="DataTypeTok"/>
        </w:rPr>
        <w:t>Feature=</w:t>
      </w:r>
      <w:r>
        <w:rPr>
          <w:rStyle w:val="KeywordTok"/>
        </w:rPr>
        <w:t>character</w:t>
      </w:r>
      <w:r>
        <w:rPr>
          <w:rStyle w:val="NormalTok"/>
        </w:rPr>
        <w:t xml:space="preserve">(), </w:t>
      </w:r>
      <w:r>
        <w:br/>
      </w:r>
      <w:r>
        <w:rPr>
          <w:rStyle w:val="NormalTok"/>
        </w:rPr>
        <w:t xml:space="preserve">                        </w:t>
      </w:r>
      <w:r>
        <w:rPr>
          <w:rStyle w:val="DataTypeTok"/>
        </w:rPr>
        <w:t>Frequency=</w:t>
      </w:r>
      <w:r>
        <w:rPr>
          <w:rStyle w:val="KeywordTok"/>
        </w:rPr>
        <w:t>numeric</w:t>
      </w:r>
      <w:r>
        <w:rPr>
          <w:rStyle w:val="NormalTok"/>
        </w:rPr>
        <w:t xml:space="preserve">(), </w:t>
      </w:r>
      <w:r>
        <w:br/>
      </w:r>
      <w:r>
        <w:rPr>
          <w:rStyle w:val="NormalTok"/>
        </w:rPr>
        <w:t xml:space="preserve">                        </w:t>
      </w:r>
      <w:proofErr w:type="spellStart"/>
      <w:r>
        <w:rPr>
          <w:rStyle w:val="DataTypeTok"/>
        </w:rPr>
        <w:t>stringsAsFactors</w:t>
      </w:r>
      <w:proofErr w:type="spellEnd"/>
      <w:r>
        <w:rPr>
          <w:rStyle w:val="DataTypeTok"/>
        </w:rPr>
        <w:t>=</w:t>
      </w:r>
      <w:r>
        <w:rPr>
          <w:rStyle w:val="OtherTok"/>
        </w:rPr>
        <w:t>FALSE</w:t>
      </w:r>
      <w:r>
        <w:rPr>
          <w:rStyle w:val="NormalTok"/>
        </w:rPr>
        <w:t xml:space="preserve">) </w:t>
      </w:r>
      <w:r>
        <w:br/>
      </w:r>
      <w:r>
        <w:rPr>
          <w:rStyle w:val="CommentTok"/>
        </w:rPr>
        <w:t xml:space="preserve">## Create unique word list to loop over </w:t>
      </w:r>
      <w:r>
        <w:br/>
      </w:r>
      <w:proofErr w:type="spellStart"/>
      <w:r>
        <w:rPr>
          <w:rStyle w:val="NormalTok"/>
        </w:rPr>
        <w:lastRenderedPageBreak/>
        <w:t>unique_concepts</w:t>
      </w:r>
      <w:proofErr w:type="spellEnd"/>
      <w:r>
        <w:rPr>
          <w:rStyle w:val="NormalTok"/>
        </w:rPr>
        <w:t xml:space="preserve"> &lt;-</w:t>
      </w:r>
      <w:r>
        <w:rPr>
          <w:rStyle w:val="StringTok"/>
        </w:rPr>
        <w:t xml:space="preserve"> </w:t>
      </w:r>
      <w:r>
        <w:rPr>
          <w:rStyle w:val="KeywordTok"/>
        </w:rPr>
        <w:t>unique</w:t>
      </w:r>
      <w:r>
        <w:rPr>
          <w:rStyle w:val="NormalTok"/>
        </w:rPr>
        <w:t>(</w:t>
      </w:r>
      <w:proofErr w:type="spellStart"/>
      <w:r>
        <w:rPr>
          <w:rStyle w:val="NormalTok"/>
        </w:rPr>
        <w:t>lemmas</w:t>
      </w:r>
      <w:r>
        <w:rPr>
          <w:rStyle w:val="OperatorTok"/>
        </w:rPr>
        <w:t>$</w:t>
      </w:r>
      <w:r>
        <w:rPr>
          <w:rStyle w:val="NormalTok"/>
        </w:rPr>
        <w:t>word</w:t>
      </w:r>
      <w:proofErr w:type="spellEnd"/>
      <w:r>
        <w:rPr>
          <w:rStyle w:val="NormalTok"/>
        </w:rPr>
        <w:t>)</w:t>
      </w:r>
      <w:r>
        <w:br/>
      </w:r>
      <w:r>
        <w:rPr>
          <w:rStyle w:val="CommentTok"/>
        </w:rPr>
        <w:t xml:space="preserve">## Install </w:t>
      </w:r>
      <w:proofErr w:type="spellStart"/>
      <w:r>
        <w:rPr>
          <w:rStyle w:val="CommentTok"/>
        </w:rPr>
        <w:t>dplyr</w:t>
      </w:r>
      <w:proofErr w:type="spellEnd"/>
      <w:r>
        <w:br/>
      </w:r>
      <w:r>
        <w:rPr>
          <w:rStyle w:val="CommentTok"/>
        </w:rPr>
        <w:t>#</w:t>
      </w:r>
      <w:proofErr w:type="spellStart"/>
      <w:r>
        <w:rPr>
          <w:rStyle w:val="CommentTok"/>
        </w:rPr>
        <w:t>install.packages</w:t>
      </w:r>
      <w:proofErr w:type="spellEnd"/>
      <w:r>
        <w:rPr>
          <w:rStyle w:val="CommentTok"/>
        </w:rPr>
        <w:t>("</w:t>
      </w:r>
      <w:proofErr w:type="spellStart"/>
      <w:r>
        <w:rPr>
          <w:rStyle w:val="CommentTok"/>
        </w:rPr>
        <w:t>dplyr</w:t>
      </w:r>
      <w:proofErr w:type="spellEnd"/>
      <w:r>
        <w:rPr>
          <w:rStyle w:val="CommentTok"/>
        </w:rPr>
        <w:t>")</w:t>
      </w:r>
      <w:r>
        <w:br/>
      </w:r>
      <w:r>
        <w:rPr>
          <w:rStyle w:val="KeywordTok"/>
        </w:rPr>
        <w:t>library</w:t>
      </w:r>
      <w:r>
        <w:rPr>
          <w:rStyle w:val="NormalTok"/>
        </w:rPr>
        <w:t>(</w:t>
      </w:r>
      <w:proofErr w:type="spellStart"/>
      <w:r>
        <w:rPr>
          <w:rStyle w:val="NormalTok"/>
        </w:rPr>
        <w:t>dplyr</w:t>
      </w:r>
      <w:proofErr w:type="spellEnd"/>
      <w:r>
        <w:rPr>
          <w:rStyle w:val="NormalTok"/>
        </w:rPr>
        <w:t>)</w:t>
      </w:r>
      <w:r>
        <w:br/>
      </w:r>
      <w:r>
        <w:rPr>
          <w:rStyle w:val="CommentTok"/>
        </w:rPr>
        <w:t>## Loop over each word</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unique_concepts</w:t>
      </w:r>
      <w:proofErr w:type="spellEnd"/>
      <w:r>
        <w:rPr>
          <w:rStyle w:val="NormalTok"/>
        </w:rPr>
        <w:t>)){</w:t>
      </w:r>
      <w:r>
        <w:br/>
      </w:r>
      <w:r>
        <w:rPr>
          <w:rStyle w:val="NormalTok"/>
        </w:rPr>
        <w:t xml:space="preserve">  </w:t>
      </w:r>
      <w:r>
        <w:rPr>
          <w:rStyle w:val="CommentTok"/>
        </w:rPr>
        <w:t>## Create parts of speech for clustering together</w:t>
      </w:r>
      <w:r>
        <w:br/>
      </w:r>
      <w:r>
        <w:rPr>
          <w:rStyle w:val="NormalTok"/>
        </w:rPr>
        <w:t xml:space="preserve">  </w:t>
      </w:r>
      <w:proofErr w:type="spellStart"/>
      <w:r>
        <w:rPr>
          <w:rStyle w:val="NormalTok"/>
        </w:rPr>
        <w:t>temp_tag</w:t>
      </w:r>
      <w:proofErr w:type="spellEnd"/>
      <w:r>
        <w:rPr>
          <w:rStyle w:val="NormalTok"/>
        </w:rPr>
        <w:t xml:space="preserve"> &lt;-</w:t>
      </w:r>
      <w:r>
        <w:rPr>
          <w:rStyle w:val="StringTok"/>
        </w:rPr>
        <w:t xml:space="preserve"> </w:t>
      </w:r>
      <w:proofErr w:type="spellStart"/>
      <w:r>
        <w:rPr>
          <w:rStyle w:val="KeywordTok"/>
        </w:rPr>
        <w:t>suppressWarnings</w:t>
      </w:r>
      <w:proofErr w:type="spellEnd"/>
      <w:r>
        <w:rPr>
          <w:rStyle w:val="NormalTok"/>
        </w:rPr>
        <w:t>(</w:t>
      </w:r>
      <w:r>
        <w:br/>
      </w:r>
      <w:r>
        <w:rPr>
          <w:rStyle w:val="NormalTok"/>
        </w:rPr>
        <w:t xml:space="preserve">    </w:t>
      </w:r>
      <w:proofErr w:type="spellStart"/>
      <w:r>
        <w:rPr>
          <w:rStyle w:val="KeywordTok"/>
        </w:rPr>
        <w:t>suppressMessages</w:t>
      </w:r>
      <w:proofErr w:type="spellEnd"/>
      <w:r>
        <w:rPr>
          <w:rStyle w:val="NormalTok"/>
        </w:rPr>
        <w:t>(</w:t>
      </w:r>
      <w:r>
        <w:br/>
      </w:r>
      <w:r>
        <w:rPr>
          <w:rStyle w:val="NormalTok"/>
        </w:rPr>
        <w:t xml:space="preserve">      </w:t>
      </w:r>
      <w:proofErr w:type="spellStart"/>
      <w:r>
        <w:rPr>
          <w:rStyle w:val="KeywordTok"/>
        </w:rPr>
        <w:t>treetag</w:t>
      </w:r>
      <w:proofErr w:type="spellEnd"/>
      <w:r>
        <w:rPr>
          <w:rStyle w:val="NormalTok"/>
        </w:rPr>
        <w:t>(</w:t>
      </w:r>
      <w:r>
        <w:rPr>
          <w:rStyle w:val="KeywordTok"/>
        </w:rPr>
        <w:t>c</w:t>
      </w:r>
      <w:r>
        <w:rPr>
          <w:rStyle w:val="NormalTok"/>
        </w:rPr>
        <w:t>(</w:t>
      </w:r>
      <w:proofErr w:type="spellStart"/>
      <w:r>
        <w:rPr>
          <w:rStyle w:val="NormalTok"/>
        </w:rPr>
        <w:t>lemmas</w:t>
      </w:r>
      <w:r>
        <w:rPr>
          <w:rStyle w:val="OperatorTok"/>
        </w:rPr>
        <w:t>$</w:t>
      </w:r>
      <w:r>
        <w:rPr>
          <w:rStyle w:val="NormalTok"/>
        </w:rPr>
        <w:t>answer</w:t>
      </w:r>
      <w:proofErr w:type="spellEnd"/>
      <w:r>
        <w:rPr>
          <w:rStyle w:val="NormalTok"/>
        </w:rPr>
        <w:t>[</w:t>
      </w:r>
      <w:proofErr w:type="spellStart"/>
      <w:r>
        <w:rPr>
          <w:rStyle w:val="NormalTok"/>
        </w:rPr>
        <w:t>lemmas</w:t>
      </w:r>
      <w:r>
        <w:rPr>
          <w:rStyle w:val="OperatorTok"/>
        </w:rPr>
        <w:t>$</w:t>
      </w:r>
      <w:r>
        <w:rPr>
          <w:rStyle w:val="NormalTok"/>
        </w:rPr>
        <w:t>word</w:t>
      </w:r>
      <w:proofErr w:type="spellEnd"/>
      <w:r>
        <w:rPr>
          <w:rStyle w:val="NormalTok"/>
        </w:rPr>
        <w:t xml:space="preserve">  </w:t>
      </w:r>
      <w:r>
        <w:rPr>
          <w:rStyle w:val="OperatorTok"/>
        </w:rPr>
        <w:t>==</w:t>
      </w:r>
      <w:r>
        <w:rPr>
          <w:rStyle w:val="StringTok"/>
        </w:rPr>
        <w:t xml:space="preserve"> </w:t>
      </w:r>
      <w:proofErr w:type="spellStart"/>
      <w:r>
        <w:rPr>
          <w:rStyle w:val="NormalTok"/>
        </w:rPr>
        <w:t>unique_concepts</w:t>
      </w:r>
      <w:proofErr w:type="spellEnd"/>
      <w:r>
        <w:rPr>
          <w:rStyle w:val="NormalTok"/>
        </w:rPr>
        <w:t>[</w:t>
      </w:r>
      <w:proofErr w:type="spellStart"/>
      <w:r>
        <w:rPr>
          <w:rStyle w:val="NormalTok"/>
        </w:rPr>
        <w:t>i</w:t>
      </w:r>
      <w:proofErr w:type="spellEnd"/>
      <w:r>
        <w:rPr>
          <w:rStyle w:val="NormalTok"/>
        </w:rPr>
        <w:t xml:space="preserve">]], </w:t>
      </w:r>
      <w:r>
        <w:rPr>
          <w:rStyle w:val="StringTok"/>
        </w:rPr>
        <w:t>"NULL"</w:t>
      </w:r>
      <w:r>
        <w:rPr>
          <w:rStyle w:val="NormalTok"/>
        </w:rPr>
        <w:t xml:space="preserve">), </w:t>
      </w:r>
      <w:r>
        <w:br/>
      </w:r>
      <w:r>
        <w:rPr>
          <w:rStyle w:val="NormalTok"/>
        </w:rPr>
        <w:t xml:space="preserve">          </w:t>
      </w:r>
      <w:r>
        <w:rPr>
          <w:rStyle w:val="CommentTok"/>
        </w:rPr>
        <w:t xml:space="preserve">## Control the parameters of </w:t>
      </w:r>
      <w:proofErr w:type="spellStart"/>
      <w:r>
        <w:rPr>
          <w:rStyle w:val="CommentTok"/>
        </w:rPr>
        <w:t>treetagger</w:t>
      </w:r>
      <w:proofErr w:type="spellEnd"/>
      <w:r>
        <w:br/>
      </w:r>
      <w:r>
        <w:rPr>
          <w:rStyle w:val="NormalTok"/>
        </w:rPr>
        <w:t xml:space="preserve">          </w:t>
      </w:r>
      <w:proofErr w:type="spellStart"/>
      <w:r>
        <w:rPr>
          <w:rStyle w:val="DataTypeTok"/>
        </w:rPr>
        <w:t>treetagger</w:t>
      </w:r>
      <w:proofErr w:type="spellEnd"/>
      <w:r>
        <w:rPr>
          <w:rStyle w:val="DataTypeTok"/>
        </w:rPr>
        <w:t>=</w:t>
      </w:r>
      <w:r>
        <w:rPr>
          <w:rStyle w:val="StringTok"/>
        </w:rPr>
        <w:t>"manual"</w:t>
      </w:r>
      <w:r>
        <w:rPr>
          <w:rStyle w:val="NormalTok"/>
        </w:rPr>
        <w:t xml:space="preserve">, </w:t>
      </w:r>
      <w:r>
        <w:rPr>
          <w:rStyle w:val="DataTypeTok"/>
        </w:rPr>
        <w:t>format=</w:t>
      </w:r>
      <w:r>
        <w:rPr>
          <w:rStyle w:val="StringTok"/>
        </w:rPr>
        <w:t>"obj"</w:t>
      </w:r>
      <w:r>
        <w:rPr>
          <w:rStyle w:val="NormalTok"/>
        </w:rPr>
        <w:t>,</w:t>
      </w:r>
      <w:r>
        <w:br/>
      </w:r>
      <w:r>
        <w:rPr>
          <w:rStyle w:val="NormalTok"/>
        </w:rPr>
        <w:t xml:space="preserve">          </w:t>
      </w:r>
      <w:proofErr w:type="spellStart"/>
      <w:r>
        <w:rPr>
          <w:rStyle w:val="DataTypeTok"/>
        </w:rPr>
        <w:t>TT.tknz</w:t>
      </w:r>
      <w:proofErr w:type="spellEnd"/>
      <w:r>
        <w:rPr>
          <w:rStyle w:val="DataTypeTok"/>
        </w:rPr>
        <w:t>=</w:t>
      </w:r>
      <w:r>
        <w:rPr>
          <w:rStyle w:val="OtherTok"/>
        </w:rPr>
        <w:t>FALSE</w:t>
      </w:r>
      <w:r>
        <w:rPr>
          <w:rStyle w:val="NormalTok"/>
        </w:rPr>
        <w:t xml:space="preserve">, </w:t>
      </w:r>
      <w:proofErr w:type="spellStart"/>
      <w:r>
        <w:rPr>
          <w:rStyle w:val="DataTypeTok"/>
        </w:rPr>
        <w:t>lang</w:t>
      </w:r>
      <w:proofErr w:type="spellEnd"/>
      <w:r>
        <w:rPr>
          <w:rStyle w:val="DataTypeTok"/>
        </w:rPr>
        <w:t>=</w:t>
      </w:r>
      <w:r>
        <w:rPr>
          <w:rStyle w:val="StringTok"/>
        </w:rPr>
        <w:t>"</w:t>
      </w:r>
      <w:proofErr w:type="spellStart"/>
      <w:r>
        <w:rPr>
          <w:rStyle w:val="StringTok"/>
        </w:rPr>
        <w:t>en</w:t>
      </w:r>
      <w:proofErr w:type="spellEnd"/>
      <w:r>
        <w:rPr>
          <w:rStyle w:val="StringTok"/>
        </w:rPr>
        <w:t>"</w:t>
      </w:r>
      <w:r>
        <w:rPr>
          <w:rStyle w:val="NormalTok"/>
        </w:rPr>
        <w:t>,</w:t>
      </w:r>
      <w:r>
        <w:br/>
      </w:r>
      <w:r>
        <w:rPr>
          <w:rStyle w:val="NormalTok"/>
        </w:rPr>
        <w:t xml:space="preserve">          </w:t>
      </w:r>
      <w:proofErr w:type="spellStart"/>
      <w:r>
        <w:rPr>
          <w:rStyle w:val="DataTypeTok"/>
        </w:rPr>
        <w:t>TT.options</w:t>
      </w:r>
      <w:proofErr w:type="spellEnd"/>
      <w:r>
        <w:rPr>
          <w:rStyle w:val="DataTypeTok"/>
        </w:rPr>
        <w:t>=</w:t>
      </w:r>
      <w:r>
        <w:rPr>
          <w:rStyle w:val="KeywordTok"/>
        </w:rPr>
        <w:t>list</w:t>
      </w:r>
      <w:r>
        <w:rPr>
          <w:rStyle w:val="NormalTok"/>
        </w:rPr>
        <w:t>(</w:t>
      </w:r>
      <w:r>
        <w:rPr>
          <w:rStyle w:val="DataTypeTok"/>
        </w:rPr>
        <w:t>path=</w:t>
      </w:r>
      <w:r>
        <w:rPr>
          <w:rStyle w:val="StringTok"/>
        </w:rPr>
        <w:t>"~/</w:t>
      </w:r>
      <w:proofErr w:type="spellStart"/>
      <w:r>
        <w:rPr>
          <w:rStyle w:val="StringTok"/>
        </w:rPr>
        <w:t>TreeTagger</w:t>
      </w:r>
      <w:proofErr w:type="spellEnd"/>
      <w:r>
        <w:rPr>
          <w:rStyle w:val="StringTok"/>
        </w:rPr>
        <w:t>"</w:t>
      </w:r>
      <w:r>
        <w:rPr>
          <w:rStyle w:val="NormalTok"/>
        </w:rPr>
        <w:t xml:space="preserve">, </w:t>
      </w:r>
      <w:r>
        <w:rPr>
          <w:rStyle w:val="DataTypeTok"/>
        </w:rPr>
        <w:t>preset=</w:t>
      </w:r>
      <w:r>
        <w:rPr>
          <w:rStyle w:val="StringTok"/>
        </w:rPr>
        <w:t>"</w:t>
      </w:r>
      <w:proofErr w:type="spellStart"/>
      <w:r>
        <w:rPr>
          <w:rStyle w:val="StringTok"/>
        </w:rPr>
        <w:t>en</w:t>
      </w:r>
      <w:proofErr w:type="spellEnd"/>
      <w:r>
        <w:rPr>
          <w:rStyle w:val="StringTok"/>
        </w:rPr>
        <w:t>"</w:t>
      </w:r>
      <w:r>
        <w:rPr>
          <w:rStyle w:val="NormalTok"/>
        </w:rPr>
        <w:t>))))</w:t>
      </w:r>
      <w:r>
        <w:br/>
      </w:r>
      <w:r>
        <w:rPr>
          <w:rStyle w:val="NormalTok"/>
        </w:rPr>
        <w:t xml:space="preserve">  </w:t>
      </w:r>
      <w:r>
        <w:rPr>
          <w:rStyle w:val="CommentTok"/>
        </w:rPr>
        <w:t xml:space="preserve">## Save only the </w:t>
      </w:r>
      <w:proofErr w:type="spellStart"/>
      <w:r>
        <w:rPr>
          <w:rStyle w:val="CommentTok"/>
        </w:rPr>
        <w:t>dataframe</w:t>
      </w:r>
      <w:proofErr w:type="spellEnd"/>
      <w:r>
        <w:rPr>
          <w:rStyle w:val="CommentTok"/>
        </w:rPr>
        <w:t>, remove NULL</w:t>
      </w:r>
      <w:r>
        <w:br/>
      </w:r>
      <w:r>
        <w:rPr>
          <w:rStyle w:val="NormalTok"/>
        </w:rPr>
        <w:t xml:space="preserve">  </w:t>
      </w:r>
      <w:proofErr w:type="spellStart"/>
      <w:r>
        <w:rPr>
          <w:rStyle w:val="NormalTok"/>
        </w:rPr>
        <w:t>temp_tag</w:t>
      </w:r>
      <w:proofErr w:type="spellEnd"/>
      <w:r>
        <w:rPr>
          <w:rStyle w:val="NormalTok"/>
        </w:rPr>
        <w:t xml:space="preserve"> &lt;-</w:t>
      </w:r>
      <w:r>
        <w:rPr>
          <w:rStyle w:val="StringTok"/>
        </w:rPr>
        <w:t xml:space="preserve"> </w:t>
      </w:r>
      <w:r>
        <w:rPr>
          <w:rStyle w:val="NormalTok"/>
        </w:rPr>
        <w:t>temp_tag</w:t>
      </w:r>
      <w:r>
        <w:rPr>
          <w:rStyle w:val="OperatorTok"/>
        </w:rPr>
        <w:t>@</w:t>
      </w:r>
      <w:r>
        <w:rPr>
          <w:rStyle w:val="NormalTok"/>
        </w:rPr>
        <w:t>TT.res[</w:t>
      </w:r>
      <w:r>
        <w:rPr>
          <w:rStyle w:val="OperatorTok"/>
        </w:rPr>
        <w:t>-</w:t>
      </w:r>
      <w:proofErr w:type="spellStart"/>
      <w:r>
        <w:rPr>
          <w:rStyle w:val="KeywordTok"/>
        </w:rPr>
        <w:t>nrow</w:t>
      </w:r>
      <w:proofErr w:type="spellEnd"/>
      <w:r>
        <w:rPr>
          <w:rStyle w:val="NormalTok"/>
        </w:rPr>
        <w:t>(temp_tag</w:t>
      </w:r>
      <w:r>
        <w:rPr>
          <w:rStyle w:val="OperatorTok"/>
        </w:rPr>
        <w:t>@</w:t>
      </w:r>
      <w:r>
        <w:rPr>
          <w:rStyle w:val="NormalTok"/>
        </w:rPr>
        <w:t>TT.res) , ]</w:t>
      </w:r>
      <w:r>
        <w:br/>
      </w:r>
      <w:r>
        <w:rPr>
          <w:rStyle w:val="NormalTok"/>
        </w:rPr>
        <w:t xml:space="preserve">  </w:t>
      </w:r>
      <w:r>
        <w:rPr>
          <w:rStyle w:val="CommentTok"/>
        </w:rPr>
        <w:t>## Subset out information you don't need</w:t>
      </w:r>
      <w:r>
        <w:br/>
      </w:r>
      <w:r>
        <w:rPr>
          <w:rStyle w:val="NormalTok"/>
        </w:rPr>
        <w:t xml:space="preserve">  </w:t>
      </w:r>
      <w:proofErr w:type="spellStart"/>
      <w:r>
        <w:rPr>
          <w:rStyle w:val="NormalTok"/>
        </w:rPr>
        <w:t>temp_tag</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temp_tag</w:t>
      </w:r>
      <w:proofErr w:type="spellEnd"/>
      <w:r>
        <w:rPr>
          <w:rStyle w:val="NormalTok"/>
        </w:rPr>
        <w:t xml:space="preserve">, </w:t>
      </w:r>
      <w:r>
        <w:br/>
      </w:r>
      <w:r>
        <w:rPr>
          <w:rStyle w:val="Normal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"comma"</w:t>
      </w:r>
      <w:r>
        <w:rPr>
          <w:rStyle w:val="NormalTok"/>
        </w:rPr>
        <w:t xml:space="preserve"> </w:t>
      </w:r>
      <w:r>
        <w:rPr>
          <w:rStyle w:val="OperatorTok"/>
        </w:rPr>
        <w:t>&amp;</w:t>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"determiner"</w:t>
      </w:r>
      <w:r>
        <w:rPr>
          <w:rStyle w:val="NormalTok"/>
        </w:rPr>
        <w:t xml:space="preserve"> </w:t>
      </w:r>
      <w:r>
        <w:rPr>
          <w:rStyle w:val="OperatorTok"/>
        </w:rPr>
        <w:t>&amp;</w:t>
      </w:r>
      <w:r>
        <w:rPr>
          <w:rStyle w:val="StringTok"/>
        </w:rPr>
        <w:t xml:space="preserve"> </w:t>
      </w:r>
      <w:r>
        <w:br/>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"preposition"</w:t>
      </w:r>
      <w:r>
        <w:rPr>
          <w:rStyle w:val="NormalTok"/>
        </w:rPr>
        <w:t xml:space="preserve"> </w:t>
      </w:r>
      <w:r>
        <w:rPr>
          <w:rStyle w:val="OperatorTok"/>
        </w:rPr>
        <w:t>&amp;</w:t>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"modal"</w:t>
      </w:r>
      <w:r>
        <w:rPr>
          <w:rStyle w:val="NormalTok"/>
        </w:rPr>
        <w:t xml:space="preserve"> </w:t>
      </w:r>
      <w:r>
        <w:rPr>
          <w:rStyle w:val="OperatorTok"/>
        </w:rPr>
        <w:t>&amp;</w:t>
      </w:r>
      <w:r>
        <w:br/>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"predeterminer"</w:t>
      </w:r>
      <w:r>
        <w:rPr>
          <w:rStyle w:val="NormalTok"/>
        </w:rPr>
        <w:t xml:space="preserve"> </w:t>
      </w:r>
      <w:r>
        <w:rPr>
          <w:rStyle w:val="OperatorTok"/>
        </w:rPr>
        <w:t>&amp;</w:t>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"particle"</w:t>
      </w:r>
      <w:r>
        <w:rPr>
          <w:rStyle w:val="NormalTok"/>
        </w:rPr>
        <w:t xml:space="preserve"> </w:t>
      </w:r>
      <w:r>
        <w:rPr>
          <w:rStyle w:val="OperatorTok"/>
        </w:rPr>
        <w:t>&amp;</w:t>
      </w:r>
      <w:r>
        <w:br/>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"to"</w:t>
      </w:r>
      <w:r>
        <w:rPr>
          <w:rStyle w:val="NormalTok"/>
        </w:rPr>
        <w:t xml:space="preserve"> </w:t>
      </w:r>
      <w:r>
        <w:rPr>
          <w:rStyle w:val="OperatorTok"/>
        </w:rPr>
        <w:t>&amp;</w:t>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"punctuation"</w:t>
      </w:r>
      <w:r>
        <w:rPr>
          <w:rStyle w:val="NormalTok"/>
        </w:rPr>
        <w:t xml:space="preserve"> </w:t>
      </w:r>
      <w:r>
        <w:rPr>
          <w:rStyle w:val="OperatorTok"/>
        </w:rPr>
        <w:t>&amp;</w:t>
      </w:r>
      <w:r>
        <w:rPr>
          <w:rStyle w:val="StringTok"/>
        </w:rPr>
        <w:t xml:space="preserve"> </w:t>
      </w:r>
      <w:r>
        <w:br/>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w:t>
      </w:r>
      <w:proofErr w:type="spellStart"/>
      <w:r>
        <w:rPr>
          <w:rStyle w:val="StringTok"/>
        </w:rPr>
        <w:t>fullstop</w:t>
      </w:r>
      <w:proofErr w:type="spellEnd"/>
      <w:r>
        <w:rPr>
          <w:rStyle w:val="StringTok"/>
        </w:rPr>
        <w:t>"</w:t>
      </w:r>
      <w:r>
        <w:rPr>
          <w:rStyle w:val="NormalTok"/>
        </w:rPr>
        <w:t xml:space="preserve"> </w:t>
      </w:r>
      <w:r>
        <w:rPr>
          <w:rStyle w:val="OperatorTok"/>
        </w:rPr>
        <w:t>&amp;</w:t>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"conjunction"</w:t>
      </w:r>
      <w:r>
        <w:rPr>
          <w:rStyle w:val="NormalTok"/>
        </w:rPr>
        <w:t xml:space="preserve"> </w:t>
      </w:r>
      <w:r>
        <w:rPr>
          <w:rStyle w:val="OperatorTok"/>
        </w:rPr>
        <w:t>&amp;</w:t>
      </w:r>
      <w:r>
        <w:rPr>
          <w:rStyle w:val="StringTok"/>
        </w:rPr>
        <w:t xml:space="preserve"> </w:t>
      </w:r>
      <w:r>
        <w:br/>
      </w:r>
      <w:r>
        <w:rPr>
          <w:rStyle w:val="StringTok"/>
        </w:rPr>
        <w:t xml:space="preserve">                       </w:t>
      </w:r>
      <w:proofErr w:type="spellStart"/>
      <w:r>
        <w:rPr>
          <w:rStyle w:val="NormalTok"/>
        </w:rPr>
        <w:t>wclass</w:t>
      </w:r>
      <w:proofErr w:type="spellEnd"/>
      <w:r>
        <w:rPr>
          <w:rStyle w:val="NormalTok"/>
        </w:rPr>
        <w:t xml:space="preserve"> </w:t>
      </w:r>
      <w:r>
        <w:rPr>
          <w:rStyle w:val="OperatorTok"/>
        </w:rPr>
        <w:t>!=</w:t>
      </w:r>
      <w:r>
        <w:rPr>
          <w:rStyle w:val="StringTok"/>
        </w:rPr>
        <w:t xml:space="preserve"> "pronoun"</w:t>
      </w:r>
      <w:r>
        <w:rPr>
          <w:rStyle w:val="NormalTok"/>
        </w:rPr>
        <w:t>)</w:t>
      </w:r>
      <w:r>
        <w:br/>
      </w:r>
      <w:r>
        <w:rPr>
          <w:rStyle w:val="NormalTok"/>
        </w:rPr>
        <w:t xml:space="preserve">  </w:t>
      </w:r>
      <w:r>
        <w:rPr>
          <w:rStyle w:val="CommentTok"/>
        </w:rPr>
        <w:t xml:space="preserve">## Create a temporary </w:t>
      </w:r>
      <w:proofErr w:type="spellStart"/>
      <w:r>
        <w:rPr>
          <w:rStyle w:val="CommentTok"/>
        </w:rPr>
        <w:t>tibble</w:t>
      </w:r>
      <w:proofErr w:type="spellEnd"/>
      <w:r>
        <w:rPr>
          <w:rStyle w:val="CommentTok"/>
        </w:rPr>
        <w:t xml:space="preserve"> </w:t>
      </w:r>
      <w:r>
        <w:br/>
      </w:r>
      <w:r>
        <w:rPr>
          <w:rStyle w:val="NormalTok"/>
        </w:rPr>
        <w:t xml:space="preserve">  </w:t>
      </w:r>
      <w:proofErr w:type="spellStart"/>
      <w:r>
        <w:rPr>
          <w:rStyle w:val="NormalTok"/>
        </w:rPr>
        <w:t>temp_tag_tibble</w:t>
      </w:r>
      <w:proofErr w:type="spellEnd"/>
      <w:r>
        <w:rPr>
          <w:rStyle w:val="NormalTok"/>
        </w:rPr>
        <w:t xml:space="preserve"> &lt;-</w:t>
      </w:r>
      <w:r>
        <w:rPr>
          <w:rStyle w:val="StringTok"/>
        </w:rPr>
        <w:t xml:space="preserve"> </w:t>
      </w:r>
      <w:proofErr w:type="spellStart"/>
      <w:r>
        <w:rPr>
          <w:rStyle w:val="KeywordTok"/>
        </w:rPr>
        <w:t>as_tibble</w:t>
      </w:r>
      <w:proofErr w:type="spellEnd"/>
      <w:r>
        <w:rPr>
          <w:rStyle w:val="NormalTok"/>
        </w:rPr>
        <w:t>(</w:t>
      </w:r>
      <w:proofErr w:type="spellStart"/>
      <w:r>
        <w:rPr>
          <w:rStyle w:val="NormalTok"/>
        </w:rPr>
        <w:t>temp_tag</w:t>
      </w:r>
      <w:proofErr w:type="spellEnd"/>
      <w:r>
        <w:rPr>
          <w:rStyle w:val="NormalTok"/>
        </w:rPr>
        <w:t>)</w:t>
      </w:r>
      <w:r>
        <w:br/>
      </w:r>
      <w:r>
        <w:rPr>
          <w:rStyle w:val="NormalTok"/>
        </w:rPr>
        <w:t xml:space="preserve">  </w:t>
      </w:r>
      <w:r>
        <w:rPr>
          <w:rStyle w:val="CommentTok"/>
        </w:rPr>
        <w:t>## Create part of speech and features combined</w:t>
      </w:r>
      <w:r>
        <w:br/>
      </w:r>
      <w:r>
        <w:rPr>
          <w:rStyle w:val="NormalTok"/>
        </w:rPr>
        <w:t xml:space="preserve">  </w:t>
      </w:r>
      <w:proofErr w:type="spellStart"/>
      <w:r>
        <w:rPr>
          <w:rStyle w:val="NormalTok"/>
        </w:rPr>
        <w:t>temp_tag_tibble</w:t>
      </w:r>
      <w:proofErr w:type="spellEnd"/>
      <w:r>
        <w:rPr>
          <w:rStyle w:val="NormalTok"/>
        </w:rPr>
        <w:t xml:space="preserve"> &lt;-</w:t>
      </w:r>
      <w:r>
        <w:rPr>
          <w:rStyle w:val="StringTok"/>
        </w:rPr>
        <w:t xml:space="preserve"> </w:t>
      </w:r>
      <w:r>
        <w:rPr>
          <w:rStyle w:val="KeywordTok"/>
        </w:rPr>
        <w:t>mutate</w:t>
      </w:r>
      <w:r>
        <w:rPr>
          <w:rStyle w:val="NormalTok"/>
        </w:rPr>
        <w:t>(</w:t>
      </w:r>
      <w:proofErr w:type="spellStart"/>
      <w:r>
        <w:rPr>
          <w:rStyle w:val="NormalTok"/>
        </w:rPr>
        <w:t>temp_tag_tibble</w:t>
      </w:r>
      <w:proofErr w:type="spellEnd"/>
      <w:r>
        <w:rPr>
          <w:rStyle w:val="NormalTok"/>
        </w:rPr>
        <w:t xml:space="preserve">, </w:t>
      </w:r>
      <w:r>
        <w:br/>
      </w:r>
      <w:r>
        <w:rPr>
          <w:rStyle w:val="NormalTok"/>
        </w:rPr>
        <w:t xml:space="preserve">                            </w:t>
      </w:r>
      <w:proofErr w:type="spellStart"/>
      <w:r>
        <w:rPr>
          <w:rStyle w:val="DataTypeTok"/>
        </w:rPr>
        <w:t>two_words</w:t>
      </w:r>
      <w:proofErr w:type="spellEnd"/>
      <w:r>
        <w:rPr>
          <w:rStyle w:val="DataTypeTok"/>
        </w:rPr>
        <w:t xml:space="preserve"> =</w:t>
      </w:r>
      <w:r>
        <w:rPr>
          <w:rStyle w:val="NormalTok"/>
        </w:rPr>
        <w:t xml:space="preserve"> </w:t>
      </w:r>
      <w:r>
        <w:rPr>
          <w:rStyle w:val="KeywordTok"/>
        </w:rPr>
        <w:t>paste</w:t>
      </w:r>
      <w:r>
        <w:rPr>
          <w:rStyle w:val="NormalTok"/>
        </w:rPr>
        <w:t xml:space="preserve">(token, </w:t>
      </w:r>
      <w:r>
        <w:br/>
      </w:r>
      <w:r>
        <w:rPr>
          <w:rStyle w:val="NormalTok"/>
        </w:rPr>
        <w:t xml:space="preserve">                                              </w:t>
      </w:r>
      <w:r>
        <w:rPr>
          <w:rStyle w:val="KeywordTok"/>
        </w:rPr>
        <w:t>lead</w:t>
      </w:r>
      <w:r>
        <w:rPr>
          <w:rStyle w:val="NormalTok"/>
        </w:rPr>
        <w:t xml:space="preserve">(token), </w:t>
      </w:r>
      <w:proofErr w:type="spellStart"/>
      <w:r>
        <w:rPr>
          <w:rStyle w:val="DataTypeTok"/>
        </w:rPr>
        <w:t>sep</w:t>
      </w:r>
      <w:proofErr w:type="spellEnd"/>
      <w:r>
        <w:rPr>
          <w:rStyle w:val="DataTypeTok"/>
        </w:rPr>
        <w:t xml:space="preserve"> =</w:t>
      </w:r>
      <w:r>
        <w:rPr>
          <w:rStyle w:val="NormalTok"/>
        </w:rPr>
        <w:t xml:space="preserve"> </w:t>
      </w:r>
      <w:r>
        <w:rPr>
          <w:rStyle w:val="StringTok"/>
        </w:rPr>
        <w:t>"_"</w:t>
      </w:r>
      <w:r>
        <w:rPr>
          <w:rStyle w:val="NormalTok"/>
        </w:rPr>
        <w:t>))</w:t>
      </w:r>
      <w:r>
        <w:br/>
      </w:r>
      <w:r>
        <w:rPr>
          <w:rStyle w:val="NormalTok"/>
        </w:rPr>
        <w:t xml:space="preserve">  </w:t>
      </w:r>
      <w:proofErr w:type="spellStart"/>
      <w:r>
        <w:rPr>
          <w:rStyle w:val="NormalTok"/>
        </w:rPr>
        <w:t>temp_tag_tibble</w:t>
      </w:r>
      <w:proofErr w:type="spellEnd"/>
      <w:r>
        <w:rPr>
          <w:rStyle w:val="NormalTok"/>
        </w:rPr>
        <w:t xml:space="preserve"> &lt;-</w:t>
      </w:r>
      <w:r>
        <w:rPr>
          <w:rStyle w:val="StringTok"/>
        </w:rPr>
        <w:t xml:space="preserve"> </w:t>
      </w:r>
      <w:r>
        <w:rPr>
          <w:rStyle w:val="KeywordTok"/>
        </w:rPr>
        <w:t>mutate</w:t>
      </w:r>
      <w:r>
        <w:rPr>
          <w:rStyle w:val="NormalTok"/>
        </w:rPr>
        <w:t>(</w:t>
      </w:r>
      <w:proofErr w:type="spellStart"/>
      <w:r>
        <w:rPr>
          <w:rStyle w:val="NormalTok"/>
        </w:rPr>
        <w:t>temp_tag_tibble</w:t>
      </w:r>
      <w:proofErr w:type="spellEnd"/>
      <w:r>
        <w:rPr>
          <w:rStyle w:val="NormalTok"/>
        </w:rPr>
        <w:t xml:space="preserve">, </w:t>
      </w:r>
      <w:r>
        <w:br/>
      </w:r>
      <w:r>
        <w:rPr>
          <w:rStyle w:val="NormalTok"/>
        </w:rPr>
        <w:t xml:space="preserve">                            </w:t>
      </w:r>
      <w:proofErr w:type="spellStart"/>
      <w:r>
        <w:rPr>
          <w:rStyle w:val="DataTypeTok"/>
        </w:rPr>
        <w:t>three_words</w:t>
      </w:r>
      <w:proofErr w:type="spellEnd"/>
      <w:r>
        <w:rPr>
          <w:rStyle w:val="DataTypeTok"/>
        </w:rPr>
        <w:t xml:space="preserve"> =</w:t>
      </w:r>
      <w:r>
        <w:rPr>
          <w:rStyle w:val="NormalTok"/>
        </w:rPr>
        <w:t xml:space="preserve"> </w:t>
      </w:r>
      <w:r>
        <w:rPr>
          <w:rStyle w:val="KeywordTok"/>
        </w:rPr>
        <w:t>paste</w:t>
      </w:r>
      <w:r>
        <w:rPr>
          <w:rStyle w:val="NormalTok"/>
        </w:rPr>
        <w:t xml:space="preserve">(token, </w:t>
      </w:r>
      <w:r>
        <w:br/>
      </w:r>
      <w:r>
        <w:rPr>
          <w:rStyle w:val="NormalTok"/>
        </w:rPr>
        <w:t xml:space="preserve">                                                </w:t>
      </w:r>
      <w:r>
        <w:rPr>
          <w:rStyle w:val="KeywordTok"/>
        </w:rPr>
        <w:t>lead</w:t>
      </w:r>
      <w:r>
        <w:rPr>
          <w:rStyle w:val="NormalTok"/>
        </w:rPr>
        <w:t xml:space="preserve">(token), </w:t>
      </w:r>
      <w:r>
        <w:rPr>
          <w:rStyle w:val="KeywordTok"/>
        </w:rPr>
        <w:t>lead</w:t>
      </w:r>
      <w:r>
        <w:rPr>
          <w:rStyle w:val="NormalTok"/>
        </w:rPr>
        <w:t xml:space="preserve">(token, </w:t>
      </w:r>
      <w:r>
        <w:rPr>
          <w:rStyle w:val="DataTypeTok"/>
        </w:rPr>
        <w:t>n =</w:t>
      </w:r>
      <w:r>
        <w:rPr>
          <w:rStyle w:val="NormalTok"/>
        </w:rPr>
        <w:t xml:space="preserve"> 2L), </w:t>
      </w:r>
      <w:r>
        <w:br/>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"_"</w:t>
      </w:r>
      <w:r>
        <w:rPr>
          <w:rStyle w:val="NormalTok"/>
        </w:rPr>
        <w:t>))</w:t>
      </w:r>
      <w:r>
        <w:br/>
      </w:r>
      <w:r>
        <w:rPr>
          <w:rStyle w:val="NormalTok"/>
        </w:rPr>
        <w:t xml:space="preserve">  </w:t>
      </w:r>
      <w:proofErr w:type="spellStart"/>
      <w:r>
        <w:rPr>
          <w:rStyle w:val="NormalTok"/>
        </w:rPr>
        <w:t>temp_tag_tibble</w:t>
      </w:r>
      <w:proofErr w:type="spellEnd"/>
      <w:r>
        <w:rPr>
          <w:rStyle w:val="NormalTok"/>
        </w:rPr>
        <w:t xml:space="preserve"> &lt;-</w:t>
      </w:r>
      <w:r>
        <w:rPr>
          <w:rStyle w:val="StringTok"/>
        </w:rPr>
        <w:t xml:space="preserve"> </w:t>
      </w:r>
      <w:r>
        <w:rPr>
          <w:rStyle w:val="KeywordTok"/>
        </w:rPr>
        <w:t>mutate</w:t>
      </w:r>
      <w:r>
        <w:rPr>
          <w:rStyle w:val="NormalTok"/>
        </w:rPr>
        <w:t>(</w:t>
      </w:r>
      <w:proofErr w:type="spellStart"/>
      <w:r>
        <w:rPr>
          <w:rStyle w:val="NormalTok"/>
        </w:rPr>
        <w:t>temp_tag_tibble</w:t>
      </w:r>
      <w:proofErr w:type="spellEnd"/>
      <w:r>
        <w:rPr>
          <w:rStyle w:val="NormalTok"/>
        </w:rPr>
        <w:t xml:space="preserve">, </w:t>
      </w:r>
      <w:r>
        <w:br/>
      </w:r>
      <w:r>
        <w:rPr>
          <w:rStyle w:val="NormalTok"/>
        </w:rPr>
        <w:t xml:space="preserve">                            </w:t>
      </w:r>
      <w:proofErr w:type="spellStart"/>
      <w:r>
        <w:rPr>
          <w:rStyle w:val="DataTypeTok"/>
        </w:rPr>
        <w:t>two_words_pos</w:t>
      </w:r>
      <w:proofErr w:type="spellEnd"/>
      <w:r>
        <w:rPr>
          <w:rStyle w:val="DataTypeTok"/>
        </w:rPr>
        <w:t xml:space="preserve"> =</w:t>
      </w:r>
      <w:r>
        <w:rPr>
          <w:rStyle w:val="NormalTok"/>
        </w:rPr>
        <w:t xml:space="preserve"> </w:t>
      </w:r>
      <w:r>
        <w:rPr>
          <w:rStyle w:val="KeywordTok"/>
        </w:rPr>
        <w:t>paste</w:t>
      </w:r>
      <w:r>
        <w:rPr>
          <w:rStyle w:val="NormalTok"/>
        </w:rPr>
        <w:t>(</w:t>
      </w:r>
      <w:proofErr w:type="spellStart"/>
      <w:r>
        <w:rPr>
          <w:rStyle w:val="NormalTok"/>
        </w:rPr>
        <w:t>wclass</w:t>
      </w:r>
      <w:proofErr w:type="spellEnd"/>
      <w:r>
        <w:rPr>
          <w:rStyle w:val="NormalTok"/>
        </w:rPr>
        <w:t xml:space="preserve">, </w:t>
      </w:r>
      <w:r>
        <w:br/>
      </w:r>
      <w:r>
        <w:rPr>
          <w:rStyle w:val="NormalTok"/>
        </w:rPr>
        <w:t xml:space="preserve">                                                  </w:t>
      </w:r>
      <w:r>
        <w:rPr>
          <w:rStyle w:val="KeywordTok"/>
        </w:rPr>
        <w:t>lead</w:t>
      </w:r>
      <w:r>
        <w:rPr>
          <w:rStyle w:val="NormalTok"/>
        </w:rPr>
        <w:t>(</w:t>
      </w:r>
      <w:proofErr w:type="spellStart"/>
      <w:r>
        <w:rPr>
          <w:rStyle w:val="NormalTok"/>
        </w:rPr>
        <w:t>wclass</w:t>
      </w:r>
      <w:proofErr w:type="spellEnd"/>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"_"</w:t>
      </w:r>
      <w:r>
        <w:rPr>
          <w:rStyle w:val="NormalTok"/>
        </w:rPr>
        <w:t>))</w:t>
      </w:r>
      <w:r>
        <w:br/>
      </w:r>
      <w:r>
        <w:rPr>
          <w:rStyle w:val="NormalTok"/>
        </w:rPr>
        <w:t xml:space="preserve">  </w:t>
      </w:r>
      <w:proofErr w:type="spellStart"/>
      <w:r>
        <w:rPr>
          <w:rStyle w:val="NormalTok"/>
        </w:rPr>
        <w:t>temp_tag_tibble</w:t>
      </w:r>
      <w:proofErr w:type="spellEnd"/>
      <w:r>
        <w:rPr>
          <w:rStyle w:val="NormalTok"/>
        </w:rPr>
        <w:t xml:space="preserve"> &lt;-</w:t>
      </w:r>
      <w:r>
        <w:rPr>
          <w:rStyle w:val="StringTok"/>
        </w:rPr>
        <w:t xml:space="preserve"> </w:t>
      </w:r>
      <w:r>
        <w:rPr>
          <w:rStyle w:val="KeywordTok"/>
        </w:rPr>
        <w:t>mutate</w:t>
      </w:r>
      <w:r>
        <w:rPr>
          <w:rStyle w:val="NormalTok"/>
        </w:rPr>
        <w:t>(</w:t>
      </w:r>
      <w:proofErr w:type="spellStart"/>
      <w:r>
        <w:rPr>
          <w:rStyle w:val="NormalTok"/>
        </w:rPr>
        <w:t>temp_tag_tibble</w:t>
      </w:r>
      <w:proofErr w:type="spellEnd"/>
      <w:r>
        <w:rPr>
          <w:rStyle w:val="NormalTok"/>
        </w:rPr>
        <w:t xml:space="preserve">, </w:t>
      </w:r>
      <w:r>
        <w:br/>
      </w:r>
      <w:r>
        <w:rPr>
          <w:rStyle w:val="NormalTok"/>
        </w:rPr>
        <w:t xml:space="preserve">                            </w:t>
      </w:r>
      <w:proofErr w:type="spellStart"/>
      <w:r>
        <w:rPr>
          <w:rStyle w:val="DataTypeTok"/>
        </w:rPr>
        <w:t>three_words_pos</w:t>
      </w:r>
      <w:proofErr w:type="spellEnd"/>
      <w:r>
        <w:rPr>
          <w:rStyle w:val="DataTypeTok"/>
        </w:rPr>
        <w:t xml:space="preserve"> =</w:t>
      </w:r>
      <w:r>
        <w:rPr>
          <w:rStyle w:val="NormalTok"/>
        </w:rPr>
        <w:t xml:space="preserve"> </w:t>
      </w:r>
      <w:r>
        <w:rPr>
          <w:rStyle w:val="KeywordTok"/>
        </w:rPr>
        <w:t>paste</w:t>
      </w:r>
      <w:r>
        <w:rPr>
          <w:rStyle w:val="NormalTok"/>
        </w:rPr>
        <w:t>(</w:t>
      </w:r>
      <w:proofErr w:type="spellStart"/>
      <w:r>
        <w:rPr>
          <w:rStyle w:val="NormalTok"/>
        </w:rPr>
        <w:t>wclass</w:t>
      </w:r>
      <w:proofErr w:type="spellEnd"/>
      <w:r>
        <w:rPr>
          <w:rStyle w:val="NormalTok"/>
        </w:rPr>
        <w:t xml:space="preserve">, </w:t>
      </w:r>
      <w:r>
        <w:br/>
      </w:r>
      <w:r>
        <w:rPr>
          <w:rStyle w:val="NormalTok"/>
        </w:rPr>
        <w:t xml:space="preserve">                                                    </w:t>
      </w:r>
      <w:r>
        <w:rPr>
          <w:rStyle w:val="KeywordTok"/>
        </w:rPr>
        <w:t>lead</w:t>
      </w:r>
      <w:r>
        <w:rPr>
          <w:rStyle w:val="NormalTok"/>
        </w:rPr>
        <w:t>(</w:t>
      </w:r>
      <w:proofErr w:type="spellStart"/>
      <w:r>
        <w:rPr>
          <w:rStyle w:val="NormalTok"/>
        </w:rPr>
        <w:t>wclass</w:t>
      </w:r>
      <w:proofErr w:type="spellEnd"/>
      <w:r>
        <w:rPr>
          <w:rStyle w:val="NormalTok"/>
        </w:rPr>
        <w:t xml:space="preserve">), </w:t>
      </w:r>
      <w:r>
        <w:rPr>
          <w:rStyle w:val="KeywordTok"/>
        </w:rPr>
        <w:t>lead</w:t>
      </w:r>
      <w:r>
        <w:rPr>
          <w:rStyle w:val="NormalTok"/>
        </w:rPr>
        <w:t>(</w:t>
      </w:r>
      <w:proofErr w:type="spellStart"/>
      <w:r>
        <w:rPr>
          <w:rStyle w:val="NormalTok"/>
        </w:rPr>
        <w:t>wclass</w:t>
      </w:r>
      <w:proofErr w:type="spellEnd"/>
      <w:r>
        <w:rPr>
          <w:rStyle w:val="NormalTok"/>
        </w:rPr>
        <w:t xml:space="preserve">, </w:t>
      </w:r>
      <w:r>
        <w:rPr>
          <w:rStyle w:val="DataTypeTok"/>
        </w:rPr>
        <w:t>n =</w:t>
      </w:r>
      <w:r>
        <w:rPr>
          <w:rStyle w:val="NormalTok"/>
        </w:rPr>
        <w:t xml:space="preserve"> 2L), </w:t>
      </w:r>
      <w:r>
        <w:br/>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"_"</w:t>
      </w:r>
      <w:r>
        <w:rPr>
          <w:rStyle w:val="NormalTok"/>
        </w:rPr>
        <w:t>))</w:t>
      </w:r>
      <w:r>
        <w:br/>
      </w:r>
      <w:r>
        <w:rPr>
          <w:rStyle w:val="NormalTok"/>
        </w:rPr>
        <w:t xml:space="preserve">  </w:t>
      </w:r>
      <w:r>
        <w:rPr>
          <w:rStyle w:val="CommentTok"/>
        </w:rPr>
        <w:t>## Find adjective, noun, verb combinations to cluster on</w:t>
      </w:r>
      <w:r>
        <w:br/>
      </w:r>
      <w:r>
        <w:rPr>
          <w:rStyle w:val="NormalTok"/>
        </w:rPr>
        <w:t xml:space="preserve">  </w:t>
      </w:r>
      <w:proofErr w:type="spellStart"/>
      <w:r>
        <w:rPr>
          <w:rStyle w:val="NormalTok"/>
        </w:rPr>
        <w:t>verb_nouns</w:t>
      </w:r>
      <w:proofErr w:type="spellEnd"/>
      <w:r>
        <w:rPr>
          <w:rStyle w:val="NormalTok"/>
        </w:rPr>
        <w:t xml:space="preserve"> &lt;-</w:t>
      </w:r>
      <w:r>
        <w:rPr>
          <w:rStyle w:val="StringTok"/>
        </w:rPr>
        <w:t xml:space="preserve"> </w:t>
      </w:r>
      <w:r>
        <w:rPr>
          <w:rStyle w:val="KeywordTok"/>
        </w:rPr>
        <w:t>grep</w:t>
      </w:r>
      <w:r>
        <w:rPr>
          <w:rStyle w:val="NormalTok"/>
        </w:rPr>
        <w:t>(</w:t>
      </w:r>
      <w:r>
        <w:rPr>
          <w:rStyle w:val="StringTok"/>
        </w:rPr>
        <w:t>"</w:t>
      </w:r>
      <w:r>
        <w:rPr>
          <w:rStyle w:val="CharTok"/>
        </w:rPr>
        <w:t>\\</w:t>
      </w:r>
      <w:proofErr w:type="spellStart"/>
      <w:r>
        <w:rPr>
          <w:rStyle w:val="StringTok"/>
        </w:rPr>
        <w:t>bverb_noun</w:t>
      </w:r>
      <w:proofErr w:type="spellEnd"/>
      <w:r>
        <w:rPr>
          <w:rStyle w:val="StringTok"/>
        </w:rPr>
        <w:t>"</w:t>
      </w:r>
      <w:r>
        <w:rPr>
          <w:rStyle w:val="NormalTok"/>
        </w:rPr>
        <w:t xml:space="preserve">, </w:t>
      </w:r>
      <w:proofErr w:type="spellStart"/>
      <w:r>
        <w:rPr>
          <w:rStyle w:val="NormalTok"/>
        </w:rPr>
        <w:t>temp_tag_tibble</w:t>
      </w:r>
      <w:r>
        <w:rPr>
          <w:rStyle w:val="OperatorTok"/>
        </w:rPr>
        <w:t>$</w:t>
      </w:r>
      <w:r>
        <w:rPr>
          <w:rStyle w:val="NormalTok"/>
        </w:rPr>
        <w:t>two_words_pos</w:t>
      </w:r>
      <w:proofErr w:type="spellEnd"/>
      <w:r>
        <w:rPr>
          <w:rStyle w:val="NormalTok"/>
        </w:rPr>
        <w:t>)</w:t>
      </w:r>
      <w:r>
        <w:br/>
      </w:r>
      <w:r>
        <w:rPr>
          <w:rStyle w:val="NormalTok"/>
        </w:rPr>
        <w:t xml:space="preserve">  </w:t>
      </w:r>
      <w:proofErr w:type="spellStart"/>
      <w:r>
        <w:rPr>
          <w:rStyle w:val="NormalTok"/>
        </w:rPr>
        <w:t>adj_nouns</w:t>
      </w:r>
      <w:proofErr w:type="spellEnd"/>
      <w:r>
        <w:rPr>
          <w:rStyle w:val="NormalTok"/>
        </w:rPr>
        <w:t xml:space="preserve"> &lt;-</w:t>
      </w:r>
      <w:r>
        <w:rPr>
          <w:rStyle w:val="StringTok"/>
        </w:rPr>
        <w:t xml:space="preserve"> </w:t>
      </w:r>
      <w:r>
        <w:rPr>
          <w:rStyle w:val="KeywordTok"/>
        </w:rPr>
        <w:t>grep</w:t>
      </w:r>
      <w:r>
        <w:rPr>
          <w:rStyle w:val="NormalTok"/>
        </w:rPr>
        <w:t>(</w:t>
      </w:r>
      <w:r>
        <w:rPr>
          <w:rStyle w:val="StringTok"/>
        </w:rPr>
        <w:t>"</w:t>
      </w:r>
      <w:r>
        <w:rPr>
          <w:rStyle w:val="CharTok"/>
        </w:rPr>
        <w:t>\\</w:t>
      </w:r>
      <w:proofErr w:type="spellStart"/>
      <w:r>
        <w:rPr>
          <w:rStyle w:val="StringTok"/>
        </w:rPr>
        <w:t>badjective_noun</w:t>
      </w:r>
      <w:proofErr w:type="spellEnd"/>
      <w:r>
        <w:rPr>
          <w:rStyle w:val="StringTok"/>
        </w:rPr>
        <w:t>"</w:t>
      </w:r>
      <w:r>
        <w:rPr>
          <w:rStyle w:val="NormalTok"/>
        </w:rPr>
        <w:t xml:space="preserve">, </w:t>
      </w:r>
      <w:proofErr w:type="spellStart"/>
      <w:r>
        <w:rPr>
          <w:rStyle w:val="NormalTok"/>
        </w:rPr>
        <w:t>temp_tag_tibble</w:t>
      </w:r>
      <w:r>
        <w:rPr>
          <w:rStyle w:val="OperatorTok"/>
        </w:rPr>
        <w:t>$</w:t>
      </w:r>
      <w:r>
        <w:rPr>
          <w:rStyle w:val="NormalTok"/>
        </w:rPr>
        <w:t>two_words_pos</w:t>
      </w:r>
      <w:proofErr w:type="spellEnd"/>
      <w:r>
        <w:rPr>
          <w:rStyle w:val="NormalTok"/>
        </w:rPr>
        <w:t>)</w:t>
      </w:r>
      <w:r>
        <w:br/>
      </w:r>
      <w:r>
        <w:rPr>
          <w:rStyle w:val="NormalTok"/>
        </w:rPr>
        <w:t xml:space="preserve">  </w:t>
      </w:r>
      <w:proofErr w:type="spellStart"/>
      <w:r>
        <w:rPr>
          <w:rStyle w:val="NormalTok"/>
        </w:rPr>
        <w:t>verb_adj_nouns</w:t>
      </w:r>
      <w:proofErr w:type="spellEnd"/>
      <w:r>
        <w:rPr>
          <w:rStyle w:val="NormalTok"/>
        </w:rPr>
        <w:t xml:space="preserve"> &lt;-</w:t>
      </w:r>
      <w:r>
        <w:rPr>
          <w:rStyle w:val="StringTok"/>
        </w:rPr>
        <w:t xml:space="preserve"> </w:t>
      </w:r>
      <w:r>
        <w:rPr>
          <w:rStyle w:val="KeywordTok"/>
        </w:rPr>
        <w:t>grep</w:t>
      </w:r>
      <w:r>
        <w:rPr>
          <w:rStyle w:val="NormalTok"/>
        </w:rPr>
        <w:t>(</w:t>
      </w:r>
      <w:r>
        <w:rPr>
          <w:rStyle w:val="StringTok"/>
        </w:rPr>
        <w:t>"</w:t>
      </w:r>
      <w:r>
        <w:rPr>
          <w:rStyle w:val="CharTok"/>
        </w:rPr>
        <w:t>\\</w:t>
      </w:r>
      <w:proofErr w:type="spellStart"/>
      <w:r>
        <w:rPr>
          <w:rStyle w:val="StringTok"/>
        </w:rPr>
        <w:t>bverb_adjective_noun</w:t>
      </w:r>
      <w:proofErr w:type="spellEnd"/>
      <w:r>
        <w:rPr>
          <w:rStyle w:val="StringTok"/>
        </w:rPr>
        <w:t>"</w:t>
      </w:r>
      <w:r>
        <w:rPr>
          <w:rStyle w:val="NormalTok"/>
        </w:rPr>
        <w:t xml:space="preserve">, </w:t>
      </w:r>
      <w:proofErr w:type="spellStart"/>
      <w:r>
        <w:rPr>
          <w:rStyle w:val="NormalTok"/>
        </w:rPr>
        <w:t>temp_tag_tibble</w:t>
      </w:r>
      <w:r>
        <w:rPr>
          <w:rStyle w:val="OperatorTok"/>
        </w:rPr>
        <w:t>$</w:t>
      </w:r>
      <w:r>
        <w:rPr>
          <w:rStyle w:val="NormalTok"/>
        </w:rPr>
        <w:t>three_words_pos</w:t>
      </w:r>
      <w:proofErr w:type="spellEnd"/>
      <w:r>
        <w:rPr>
          <w:rStyle w:val="NormalTok"/>
        </w:rPr>
        <w:t>)</w:t>
      </w:r>
      <w:r>
        <w:br/>
      </w:r>
      <w:r>
        <w:rPr>
          <w:rStyle w:val="NormalTok"/>
        </w:rPr>
        <w:t xml:space="preserve">  </w:t>
      </w:r>
      <w:r>
        <w:rPr>
          <w:rStyle w:val="CommentTok"/>
        </w:rPr>
        <w:t>## Use combined and left over features</w:t>
      </w:r>
      <w:r>
        <w:br/>
      </w:r>
      <w:r>
        <w:rPr>
          <w:rStyle w:val="NormalTok"/>
        </w:rPr>
        <w:t xml:space="preserve">  </w:t>
      </w:r>
      <w:proofErr w:type="spellStart"/>
      <w:r>
        <w:rPr>
          <w:rStyle w:val="NormalTok"/>
        </w:rPr>
        <w:t>features_for_table</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temp_tag_tibble</w:t>
      </w:r>
      <w:r>
        <w:rPr>
          <w:rStyle w:val="OperatorTok"/>
        </w:rPr>
        <w:t>$</w:t>
      </w:r>
      <w:r>
        <w:rPr>
          <w:rStyle w:val="NormalTok"/>
        </w:rPr>
        <w:t>two_words</w:t>
      </w:r>
      <w:proofErr w:type="spellEnd"/>
      <w:r>
        <w:rPr>
          <w:rStyle w:val="NormalTok"/>
        </w:rPr>
        <w:t>[</w:t>
      </w:r>
      <w:proofErr w:type="spellStart"/>
      <w:r>
        <w:rPr>
          <w:rStyle w:val="NormalTok"/>
        </w:rPr>
        <w:t>verb_nouns</w:t>
      </w:r>
      <w:proofErr w:type="spellEnd"/>
      <w:r>
        <w:rPr>
          <w:rStyle w:val="NormalTok"/>
        </w:rPr>
        <w:t xml:space="preserve">], </w:t>
      </w:r>
      <w:r>
        <w:br/>
      </w:r>
      <w:r>
        <w:rPr>
          <w:rStyle w:val="NormalTok"/>
        </w:rPr>
        <w:lastRenderedPageBreak/>
        <w:t xml:space="preserve">                          </w:t>
      </w:r>
      <w:proofErr w:type="spellStart"/>
      <w:r>
        <w:rPr>
          <w:rStyle w:val="NormalTok"/>
        </w:rPr>
        <w:t>temp_tag_tibble</w:t>
      </w:r>
      <w:r>
        <w:rPr>
          <w:rStyle w:val="OperatorTok"/>
        </w:rPr>
        <w:t>$</w:t>
      </w:r>
      <w:r>
        <w:rPr>
          <w:rStyle w:val="NormalTok"/>
        </w:rPr>
        <w:t>two_words</w:t>
      </w:r>
      <w:proofErr w:type="spellEnd"/>
      <w:r>
        <w:rPr>
          <w:rStyle w:val="NormalTok"/>
        </w:rPr>
        <w:t>[</w:t>
      </w:r>
      <w:proofErr w:type="spellStart"/>
      <w:r>
        <w:rPr>
          <w:rStyle w:val="NormalTok"/>
        </w:rPr>
        <w:t>adj_nouns</w:t>
      </w:r>
      <w:proofErr w:type="spellEnd"/>
      <w:r>
        <w:rPr>
          <w:rStyle w:val="NormalTok"/>
        </w:rPr>
        <w:t xml:space="preserve">], </w:t>
      </w:r>
      <w:r>
        <w:br/>
      </w:r>
      <w:r>
        <w:rPr>
          <w:rStyle w:val="NormalTok"/>
        </w:rPr>
        <w:t xml:space="preserve">                          </w:t>
      </w:r>
      <w:proofErr w:type="spellStart"/>
      <w:r>
        <w:rPr>
          <w:rStyle w:val="NormalTok"/>
        </w:rPr>
        <w:t>temp_tag_tibble</w:t>
      </w:r>
      <w:r>
        <w:rPr>
          <w:rStyle w:val="OperatorTok"/>
        </w:rPr>
        <w:t>$</w:t>
      </w:r>
      <w:r>
        <w:rPr>
          <w:rStyle w:val="NormalTok"/>
        </w:rPr>
        <w:t>three_words</w:t>
      </w:r>
      <w:proofErr w:type="spellEnd"/>
      <w:r>
        <w:rPr>
          <w:rStyle w:val="NormalTok"/>
        </w:rPr>
        <w:t>[</w:t>
      </w:r>
      <w:proofErr w:type="spellStart"/>
      <w:r>
        <w:rPr>
          <w:rStyle w:val="NormalTok"/>
        </w:rPr>
        <w:t>verb_adj_nouns</w:t>
      </w:r>
      <w:proofErr w:type="spellEnd"/>
      <w:r>
        <w:rPr>
          <w:rStyle w:val="NormalTok"/>
        </w:rPr>
        <w:t>],</w:t>
      </w:r>
      <w:r>
        <w:br/>
      </w:r>
      <w:r>
        <w:rPr>
          <w:rStyle w:val="NormalTok"/>
        </w:rPr>
        <w:t xml:space="preserve">                          </w:t>
      </w:r>
      <w:proofErr w:type="spellStart"/>
      <w:r>
        <w:rPr>
          <w:rStyle w:val="NormalTok"/>
        </w:rPr>
        <w:t>temp_tag_tibble</w:t>
      </w:r>
      <w:r>
        <w:rPr>
          <w:rStyle w:val="OperatorTok"/>
        </w:rPr>
        <w:t>$</w:t>
      </w:r>
      <w:r>
        <w:rPr>
          <w:rStyle w:val="NormalTok"/>
        </w:rPr>
        <w:t>token</w:t>
      </w:r>
      <w:proofErr w:type="spellEnd"/>
      <w:r>
        <w:rPr>
          <w:rStyle w:val="NormalTok"/>
        </w:rPr>
        <w:t>[</w:t>
      </w:r>
      <w:r>
        <w:rPr>
          <w:rStyle w:val="OperatorTok"/>
        </w:rPr>
        <w:t>-</w:t>
      </w:r>
      <w:r>
        <w:rPr>
          <w:rStyle w:val="KeywordTok"/>
        </w:rPr>
        <w:t>c</w:t>
      </w:r>
      <w:r>
        <w:rPr>
          <w:rStyle w:val="NormalTok"/>
        </w:rPr>
        <w:t>(</w:t>
      </w:r>
      <w:proofErr w:type="spellStart"/>
      <w:r>
        <w:rPr>
          <w:rStyle w:val="NormalTok"/>
        </w:rPr>
        <w:t>verb_nouns</w:t>
      </w:r>
      <w:proofErr w:type="spellEnd"/>
      <w:r>
        <w:rPr>
          <w:rStyle w:val="NormalTok"/>
        </w:rPr>
        <w:t>, verb_nouns</w:t>
      </w:r>
      <w:r>
        <w:rPr>
          <w:rStyle w:val="OperatorTok"/>
        </w:rPr>
        <w:t>+</w:t>
      </w:r>
      <w:r>
        <w:rPr>
          <w:rStyle w:val="DecValTok"/>
        </w:rPr>
        <w:t>1</w:t>
      </w:r>
      <w:r>
        <w:rPr>
          <w:rStyle w:val="NormalTok"/>
        </w:rPr>
        <w:t xml:space="preserve">, </w:t>
      </w:r>
      <w:r>
        <w:br/>
      </w:r>
      <w:r>
        <w:rPr>
          <w:rStyle w:val="NormalTok"/>
        </w:rPr>
        <w:t xml:space="preserve">                                                   </w:t>
      </w:r>
      <w:proofErr w:type="spellStart"/>
      <w:r>
        <w:rPr>
          <w:rStyle w:val="NormalTok"/>
        </w:rPr>
        <w:t>adj_nouns</w:t>
      </w:r>
      <w:proofErr w:type="spellEnd"/>
      <w:r>
        <w:rPr>
          <w:rStyle w:val="NormalTok"/>
        </w:rPr>
        <w:t>, adj_nouns</w:t>
      </w:r>
      <w:r>
        <w:rPr>
          <w:rStyle w:val="OperatorTok"/>
        </w:rPr>
        <w:t>+</w:t>
      </w:r>
      <w:r>
        <w:rPr>
          <w:rStyle w:val="DecValTok"/>
        </w:rPr>
        <w:t>1</w:t>
      </w:r>
      <w:r>
        <w:rPr>
          <w:rStyle w:val="NormalTok"/>
        </w:rPr>
        <w:t>,</w:t>
      </w:r>
      <w:r>
        <w:br/>
      </w:r>
      <w:r>
        <w:rPr>
          <w:rStyle w:val="NormalTok"/>
        </w:rPr>
        <w:t xml:space="preserve">                                                   </w:t>
      </w:r>
      <w:proofErr w:type="spellStart"/>
      <w:r>
        <w:rPr>
          <w:rStyle w:val="NormalTok"/>
        </w:rPr>
        <w:t>verb_adj_nouns</w:t>
      </w:r>
      <w:proofErr w:type="spellEnd"/>
      <w:r>
        <w:rPr>
          <w:rStyle w:val="NormalTok"/>
        </w:rPr>
        <w:t>, verb_adj_nouns</w:t>
      </w:r>
      <w:r>
        <w:rPr>
          <w:rStyle w:val="OperatorTok"/>
        </w:rPr>
        <w:t>+</w:t>
      </w:r>
      <w:r>
        <w:rPr>
          <w:rStyle w:val="DecValTok"/>
        </w:rPr>
        <w:t>1</w:t>
      </w:r>
      <w:r>
        <w:rPr>
          <w:rStyle w:val="NormalTok"/>
        </w:rPr>
        <w:t xml:space="preserve">, </w:t>
      </w:r>
      <w:r>
        <w:br/>
      </w:r>
      <w:r>
        <w:rPr>
          <w:rStyle w:val="NormalTok"/>
        </w:rPr>
        <w:t xml:space="preserve">                                                   verb_adj_nouns</w:t>
      </w:r>
      <w:r>
        <w:rPr>
          <w:rStyle w:val="OperatorTok"/>
        </w:rPr>
        <w:t>+</w:t>
      </w:r>
      <w:r>
        <w:rPr>
          <w:rStyle w:val="DecValTok"/>
        </w:rPr>
        <w:t>2</w:t>
      </w:r>
      <w:r>
        <w:rPr>
          <w:rStyle w:val="NormalTok"/>
        </w:rPr>
        <w:t>)])</w:t>
      </w:r>
      <w:r>
        <w:br/>
      </w:r>
      <w:r>
        <w:rPr>
          <w:rStyle w:val="NormalTok"/>
        </w:rPr>
        <w:t xml:space="preserve">  </w:t>
      </w:r>
      <w:r>
        <w:rPr>
          <w:rStyle w:val="CommentTok"/>
        </w:rPr>
        <w:t>## Create a table of frequencies</w:t>
      </w:r>
      <w:r>
        <w:br/>
      </w:r>
      <w:r>
        <w:rPr>
          <w:rStyle w:val="NormalTok"/>
        </w:rPr>
        <w:t xml:space="preserve">  </w:t>
      </w:r>
      <w:proofErr w:type="spellStart"/>
      <w:r>
        <w:rPr>
          <w:rStyle w:val="NormalTok"/>
        </w:rPr>
        <w:t>word_table</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r>
        <w:rPr>
          <w:rStyle w:val="KeywordTok"/>
        </w:rPr>
        <w:t>table</w:t>
      </w:r>
      <w:r>
        <w:rPr>
          <w:rStyle w:val="NormalTok"/>
        </w:rPr>
        <w:t>(</w:t>
      </w:r>
      <w:proofErr w:type="spellStart"/>
      <w:r>
        <w:rPr>
          <w:rStyle w:val="NormalTok"/>
        </w:rPr>
        <w:t>features_for_table</w:t>
      </w:r>
      <w:proofErr w:type="spellEnd"/>
      <w:r>
        <w:rPr>
          <w:rStyle w:val="NormalTok"/>
        </w:rPr>
        <w:t>))</w:t>
      </w:r>
      <w:r>
        <w:br/>
      </w:r>
      <w:r>
        <w:rPr>
          <w:rStyle w:val="NormalTok"/>
        </w:rPr>
        <w:t xml:space="preserve">  </w:t>
      </w:r>
      <w:r>
        <w:rPr>
          <w:rStyle w:val="CommentTok"/>
        </w:rPr>
        <w:t>## Clean up the table</w:t>
      </w:r>
      <w:r>
        <w:br/>
      </w:r>
      <w:r>
        <w:rPr>
          <w:rStyle w:val="NormalTok"/>
        </w:rPr>
        <w:t xml:space="preserve">  </w:t>
      </w:r>
      <w:proofErr w:type="spellStart"/>
      <w:r>
        <w:rPr>
          <w:rStyle w:val="NormalTok"/>
        </w:rPr>
        <w:t>word_table</w:t>
      </w:r>
      <w:r>
        <w:rPr>
          <w:rStyle w:val="OperatorTok"/>
        </w:rPr>
        <w:t>$</w:t>
      </w:r>
      <w:r>
        <w:rPr>
          <w:rStyle w:val="NormalTok"/>
        </w:rPr>
        <w:t>Word</w:t>
      </w:r>
      <w:proofErr w:type="spellEnd"/>
      <w:r>
        <w:rPr>
          <w:rStyle w:val="NormalTok"/>
        </w:rPr>
        <w:t xml:space="preserve"> &lt;-</w:t>
      </w:r>
      <w:r>
        <w:rPr>
          <w:rStyle w:val="StringTok"/>
        </w:rPr>
        <w:t xml:space="preserve"> </w:t>
      </w:r>
      <w:proofErr w:type="spellStart"/>
      <w:r>
        <w:rPr>
          <w:rStyle w:val="NormalTok"/>
        </w:rPr>
        <w:t>unique_concepts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KeywordTok"/>
        </w:rPr>
        <w:t>colnames</w:t>
      </w:r>
      <w:proofErr w:type="spellEnd"/>
      <w:r>
        <w:rPr>
          <w:rStyle w:val="NormalTok"/>
        </w:rPr>
        <w:t>(</w:t>
      </w:r>
      <w:proofErr w:type="spellStart"/>
      <w:r>
        <w:rPr>
          <w:rStyle w:val="NormalTok"/>
        </w:rPr>
        <w:t>word_table</w:t>
      </w:r>
      <w:proofErr w:type="spellEnd"/>
      <w:r>
        <w:rPr>
          <w:rStyle w:val="NormalTok"/>
        </w:rPr>
        <w:t>) =</w:t>
      </w:r>
      <w:r>
        <w:rPr>
          <w:rStyle w:val="StringTok"/>
        </w:rPr>
        <w:t xml:space="preserve"> </w:t>
      </w:r>
      <w:r>
        <w:rPr>
          <w:rStyle w:val="KeywordTok"/>
        </w:rPr>
        <w:t>c</w:t>
      </w:r>
      <w:r>
        <w:rPr>
          <w:rStyle w:val="NormalTok"/>
        </w:rPr>
        <w:t>(</w:t>
      </w:r>
      <w:r>
        <w:rPr>
          <w:rStyle w:val="StringTok"/>
        </w:rPr>
        <w:t>"Feature"</w:t>
      </w:r>
      <w:r>
        <w:rPr>
          <w:rStyle w:val="NormalTok"/>
        </w:rPr>
        <w:t xml:space="preserve">, </w:t>
      </w:r>
      <w:r>
        <w:rPr>
          <w:rStyle w:val="StringTok"/>
        </w:rPr>
        <w:t>"Frequency"</w:t>
      </w:r>
      <w:r>
        <w:rPr>
          <w:rStyle w:val="NormalTok"/>
        </w:rPr>
        <w:t xml:space="preserve">, </w:t>
      </w:r>
      <w:r>
        <w:rPr>
          <w:rStyle w:val="StringTok"/>
        </w:rPr>
        <w:t>"Word"</w:t>
      </w:r>
      <w:r>
        <w:rPr>
          <w:rStyle w:val="NormalTok"/>
        </w:rPr>
        <w:t>)</w:t>
      </w:r>
      <w:r>
        <w:br/>
      </w:r>
      <w:r>
        <w:rPr>
          <w:rStyle w:val="NormalTok"/>
        </w:rPr>
        <w:t xml:space="preserve">  </w:t>
      </w:r>
      <w:proofErr w:type="spellStart"/>
      <w:r>
        <w:rPr>
          <w:rStyle w:val="NormalTok"/>
        </w:rPr>
        <w:t>multi_words</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multi_words</w:t>
      </w:r>
      <w:proofErr w:type="spellEnd"/>
      <w:r>
        <w:rPr>
          <w:rStyle w:val="NormalTok"/>
        </w:rPr>
        <w:t xml:space="preserve">, </w:t>
      </w:r>
      <w:proofErr w:type="spellStart"/>
      <w:r>
        <w:rPr>
          <w:rStyle w:val="NormalTok"/>
        </w:rPr>
        <w:t>word_table</w:t>
      </w:r>
      <w:proofErr w:type="spellEnd"/>
      <w:r>
        <w:rPr>
          <w:rStyle w:val="NormalTok"/>
        </w:rPr>
        <w:t xml:space="preserve">[ , </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w:t>
      </w:r>
    </w:p>
    <w:p w14:paraId="57D6D8A5" w14:textId="77777777" w:rsidR="00DC6FA4" w:rsidRDefault="00DC6FA4" w:rsidP="00A37B7A">
      <w:pPr>
        <w:pStyle w:val="FirstParagraph"/>
        <w:spacing w:before="0" w:after="0"/>
      </w:pPr>
    </w:p>
    <w:p w14:paraId="684228A0" w14:textId="6C7B1B4E" w:rsidR="00DC6FA4" w:rsidRDefault="002D6A6B" w:rsidP="00A37B7A">
      <w:pPr>
        <w:pStyle w:val="BodyText"/>
        <w:spacing w:before="0" w:after="0"/>
      </w:pPr>
      <w:r>
        <w:t xml:space="preserve">This procedure produces mostly </w:t>
      </w:r>
      <w:commentRangeStart w:id="116"/>
      <w:r>
        <w:t xml:space="preserve">positive </w:t>
      </w:r>
      <w:commentRangeEnd w:id="116"/>
      <w:r w:rsidR="00F86C04">
        <w:rPr>
          <w:rStyle w:val="CommentReference"/>
          <w:rFonts w:asciiTheme="minorHAnsi" w:hAnsiTheme="minorHAnsi"/>
        </w:rPr>
        <w:commentReference w:id="116"/>
      </w:r>
      <w:r>
        <w:t xml:space="preserve">output, such as </w:t>
      </w:r>
      <w:r>
        <w:rPr>
          <w:i/>
        </w:rPr>
        <w:t>fingers-</w:t>
      </w:r>
      <w:proofErr w:type="spellStart"/>
      <w:r>
        <w:rPr>
          <w:i/>
        </w:rPr>
        <w:t>have_fingernails</w:t>
      </w:r>
      <w:proofErr w:type="spellEnd"/>
      <w:r>
        <w:t xml:space="preserve"> and </w:t>
      </w:r>
      <w:r>
        <w:rPr>
          <w:i/>
        </w:rPr>
        <w:t>couches-</w:t>
      </w:r>
      <w:proofErr w:type="spellStart"/>
      <w:r>
        <w:rPr>
          <w:i/>
        </w:rPr>
        <w:t>have_cushions</w:t>
      </w:r>
      <w:proofErr w:type="spellEnd"/>
      <w:r>
        <w:t xml:space="preserve">. One obvious limitation is the potential necessity to match this coding system to previous codes, which were predominately hand processed. Further, many similar phrases, such as the ones for </w:t>
      </w:r>
      <w:r>
        <w:rPr>
          <w:i/>
        </w:rPr>
        <w:t>zebra</w:t>
      </w:r>
      <w:r>
        <w:t xml:space="preserve"> shown below may require </w:t>
      </w:r>
      <w:del w:id="117" w:author="Simon De Deyne" w:date="2019-06-17T11:08:00Z">
        <w:r w:rsidDel="00F86C04">
          <w:delText>fuzzy logic</w:delText>
        </w:r>
      </w:del>
      <w:ins w:id="118" w:author="Simon De Deyne" w:date="2019-06-17T11:08:00Z">
        <w:r w:rsidR="00F86C04">
          <w:t>flexible regular expressions</w:t>
        </w:r>
      </w:ins>
      <w:r>
        <w:t xml:space="preserve"> </w:t>
      </w:r>
      <w:del w:id="119" w:author="Simon De Deyne" w:date="2019-06-17T11:08:00Z">
        <w:r w:rsidDel="00F86C04">
          <w:delText xml:space="preserve">matching </w:delText>
        </w:r>
      </w:del>
      <w:r>
        <w:t xml:space="preserve">to ensure that the different </w:t>
      </w:r>
      <w:proofErr w:type="spellStart"/>
      <w:r>
        <w:t>codings</w:t>
      </w:r>
      <w:proofErr w:type="spellEnd"/>
      <w:r>
        <w:t xml:space="preserve"> for </w:t>
      </w:r>
      <w:r>
        <w:rPr>
          <w:i/>
        </w:rPr>
        <w:t>is-a-horse</w:t>
      </w:r>
      <w:r>
        <w:t xml:space="preserve"> are all combined together, as shown in Table ??.</w:t>
      </w:r>
    </w:p>
    <w:p w14:paraId="209CE3DC" w14:textId="77777777" w:rsidR="00F86C04" w:rsidRDefault="00F86C04" w:rsidP="00A37B7A">
      <w:pPr>
        <w:pStyle w:val="Heading2"/>
        <w:spacing w:before="0"/>
        <w:rPr>
          <w:ins w:id="120" w:author="Simon De Deyne" w:date="2019-06-17T11:08:00Z"/>
        </w:rPr>
      </w:pPr>
      <w:bookmarkStart w:id="121" w:name="bag-of-words"/>
    </w:p>
    <w:p w14:paraId="4D1D778A" w14:textId="310825BF" w:rsidR="00DC6FA4" w:rsidRDefault="002D6A6B" w:rsidP="00A37B7A">
      <w:pPr>
        <w:pStyle w:val="Heading2"/>
        <w:spacing w:before="0"/>
      </w:pPr>
      <w:r>
        <w:t>Bag of Words</w:t>
      </w:r>
      <w:bookmarkEnd w:id="121"/>
    </w:p>
    <w:p w14:paraId="7E7FB4CF" w14:textId="2B2EDE2A" w:rsidR="00DC6FA4" w:rsidRDefault="00F86C04" w:rsidP="00A37B7A">
      <w:pPr>
        <w:pStyle w:val="FirstParagraph"/>
        <w:spacing w:before="0" w:after="0"/>
      </w:pPr>
      <w:ins w:id="122" w:author="Simon De Deyne" w:date="2019-06-17T11:09:00Z">
        <w:r>
          <w:t>To be able to evaluate the role of identifying multiword sequences, we now describe an approach where this information is not retained. This</w:t>
        </w:r>
      </w:ins>
      <w:del w:id="123" w:author="Simon De Deyne" w:date="2019-06-17T11:09:00Z">
        <w:r w:rsidR="002D6A6B" w:rsidDel="00F86C04">
          <w:delText>The</w:delText>
        </w:r>
      </w:del>
      <w:r w:rsidR="002D6A6B">
        <w:t xml:space="preserve"> bag of words approach simply treats each token as a separate feature to be tabulated for analysis. After stemming and lemmatization, the data can be processed as single word tokens into a table of frequencies for each cue word. The resulting </w:t>
      </w:r>
      <w:proofErr w:type="spellStart"/>
      <w:r w:rsidR="002D6A6B">
        <w:t>dataframe</w:t>
      </w:r>
      <w:proofErr w:type="spellEnd"/>
      <w:r w:rsidR="002D6A6B">
        <w:t xml:space="preserve"> is each cue-feature combination with a total for each feature.</w:t>
      </w:r>
    </w:p>
    <w:p w14:paraId="04485493" w14:textId="77777777" w:rsidR="00DC6FA4" w:rsidRDefault="002D6A6B" w:rsidP="00A37B7A">
      <w:pPr>
        <w:pStyle w:val="SourceCode"/>
        <w:wordWrap/>
        <w:spacing w:after="0"/>
      </w:pPr>
      <w:r>
        <w:rPr>
          <w:rStyle w:val="CommentTok"/>
        </w:rPr>
        <w:t xml:space="preserve">## Create an empty </w:t>
      </w:r>
      <w:proofErr w:type="spellStart"/>
      <w:r>
        <w:rPr>
          <w:rStyle w:val="CommentTok"/>
        </w:rPr>
        <w:t>dataframe</w:t>
      </w:r>
      <w:proofErr w:type="spellEnd"/>
      <w:r>
        <w:rPr>
          <w:rStyle w:val="CommentTok"/>
        </w:rPr>
        <w:t xml:space="preserve"> </w:t>
      </w:r>
      <w:r>
        <w:br/>
      </w:r>
      <w:proofErr w:type="spellStart"/>
      <w:r>
        <w:rPr>
          <w:rStyle w:val="NormalTok"/>
        </w:rPr>
        <w:t>bag_words</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Word=</w:t>
      </w:r>
      <w:r>
        <w:rPr>
          <w:rStyle w:val="KeywordTok"/>
        </w:rPr>
        <w:t>character</w:t>
      </w:r>
      <w:r>
        <w:rPr>
          <w:rStyle w:val="NormalTok"/>
        </w:rPr>
        <w:t>(),</w:t>
      </w:r>
      <w:r>
        <w:br/>
      </w:r>
      <w:r>
        <w:rPr>
          <w:rStyle w:val="NormalTok"/>
        </w:rPr>
        <w:t xml:space="preserve">                        </w:t>
      </w:r>
      <w:r>
        <w:rPr>
          <w:rStyle w:val="DataTypeTok"/>
        </w:rPr>
        <w:t>Feature=</w:t>
      </w:r>
      <w:r>
        <w:rPr>
          <w:rStyle w:val="KeywordTok"/>
        </w:rPr>
        <w:t>character</w:t>
      </w:r>
      <w:r>
        <w:rPr>
          <w:rStyle w:val="NormalTok"/>
        </w:rPr>
        <w:t xml:space="preserve">(), </w:t>
      </w:r>
      <w:r>
        <w:br/>
      </w:r>
      <w:r>
        <w:rPr>
          <w:rStyle w:val="NormalTok"/>
        </w:rPr>
        <w:t xml:space="preserve">                        </w:t>
      </w:r>
      <w:r>
        <w:rPr>
          <w:rStyle w:val="DataTypeTok"/>
        </w:rPr>
        <w:t>Frequency=</w:t>
      </w:r>
      <w:r>
        <w:rPr>
          <w:rStyle w:val="KeywordTok"/>
        </w:rPr>
        <w:t>numeric</w:t>
      </w:r>
      <w:r>
        <w:rPr>
          <w:rStyle w:val="NormalTok"/>
        </w:rPr>
        <w:t xml:space="preserve">(), </w:t>
      </w:r>
      <w:r>
        <w:br/>
      </w:r>
      <w:r>
        <w:rPr>
          <w:rStyle w:val="NormalTok"/>
        </w:rPr>
        <w:t xml:space="preserve">                        </w:t>
      </w:r>
      <w:proofErr w:type="spellStart"/>
      <w:r>
        <w:rPr>
          <w:rStyle w:val="DataTypeTok"/>
        </w:rPr>
        <w:t>stringsAsFactors</w:t>
      </w:r>
      <w:proofErr w:type="spellEnd"/>
      <w:r>
        <w:rPr>
          <w:rStyle w:val="DataTypeTok"/>
        </w:rPr>
        <w:t>=</w:t>
      </w:r>
      <w:r>
        <w:rPr>
          <w:rStyle w:val="OtherTok"/>
        </w:rPr>
        <w:t>FALSE</w:t>
      </w:r>
      <w:r>
        <w:rPr>
          <w:rStyle w:val="NormalTok"/>
        </w:rPr>
        <w:t xml:space="preserve">) </w:t>
      </w:r>
      <w:r>
        <w:br/>
      </w:r>
      <w:r>
        <w:rPr>
          <w:rStyle w:val="CommentTok"/>
        </w:rPr>
        <w:t>## Loop over each word</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unique_concepts</w:t>
      </w:r>
      <w:proofErr w:type="spellEnd"/>
      <w:r>
        <w:rPr>
          <w:rStyle w:val="NormalTok"/>
        </w:rPr>
        <w:t>)){</w:t>
      </w:r>
      <w:r>
        <w:br/>
      </w:r>
      <w:r>
        <w:rPr>
          <w:rStyle w:val="NormalTok"/>
        </w:rPr>
        <w:t xml:space="preserve">  </w:t>
      </w:r>
      <w:r>
        <w:rPr>
          <w:rStyle w:val="CommentTok"/>
        </w:rPr>
        <w:t>## Create a table of frequencies</w:t>
      </w:r>
      <w:r>
        <w:br/>
      </w:r>
      <w:r>
        <w:rPr>
          <w:rStyle w:val="NormalTok"/>
        </w:rPr>
        <w:t xml:space="preserve">  </w:t>
      </w:r>
      <w:proofErr w:type="spellStart"/>
      <w:r>
        <w:rPr>
          <w:rStyle w:val="NormalTok"/>
        </w:rPr>
        <w:t>word_table</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r>
        <w:rPr>
          <w:rStyle w:val="KeywordTok"/>
        </w:rPr>
        <w:t>table</w:t>
      </w:r>
      <w:r>
        <w:rPr>
          <w:rStyle w:val="NormalTok"/>
        </w:rPr>
        <w:t>(</w:t>
      </w:r>
      <w:r>
        <w:br/>
      </w:r>
      <w:r>
        <w:rPr>
          <w:rStyle w:val="NormalTok"/>
        </w:rPr>
        <w:lastRenderedPageBreak/>
        <w:t xml:space="preserve">    </w:t>
      </w:r>
      <w:r>
        <w:rPr>
          <w:rStyle w:val="CommentTok"/>
        </w:rPr>
        <w:t>## Tokenize the words</w:t>
      </w:r>
      <w:r>
        <w:br/>
      </w:r>
      <w:r>
        <w:rPr>
          <w:rStyle w:val="NormalTok"/>
        </w:rPr>
        <w:t xml:space="preserve">    </w:t>
      </w:r>
      <w:r>
        <w:rPr>
          <w:rStyle w:val="KeywordTok"/>
        </w:rPr>
        <w:t>tokenize</w:t>
      </w:r>
      <w:r>
        <w:rPr>
          <w:rStyle w:val="NormalTok"/>
        </w:rPr>
        <w:t>(</w:t>
      </w:r>
      <w:r>
        <w:br/>
      </w:r>
      <w:r>
        <w:rPr>
          <w:rStyle w:val="NormalTok"/>
        </w:rPr>
        <w:t xml:space="preserve">      </w:t>
      </w:r>
      <w:r>
        <w:rPr>
          <w:rStyle w:val="CommentTok"/>
        </w:rPr>
        <w:t>## Put all answers together in one character string</w:t>
      </w:r>
      <w:r>
        <w:br/>
      </w:r>
      <w:r>
        <w:rPr>
          <w:rStyle w:val="NormalTok"/>
        </w:rPr>
        <w:t xml:space="preserve">      </w:t>
      </w:r>
      <w:r>
        <w:rPr>
          <w:rStyle w:val="KeywordTok"/>
        </w:rPr>
        <w:t>paste0</w:t>
      </w:r>
      <w:r>
        <w:rPr>
          <w:rStyle w:val="NormalTok"/>
        </w:rPr>
        <w:t>(</w:t>
      </w:r>
      <w:proofErr w:type="spellStart"/>
      <w:r>
        <w:rPr>
          <w:rStyle w:val="NormalTok"/>
        </w:rPr>
        <w:t>lemmas</w:t>
      </w:r>
      <w:r>
        <w:rPr>
          <w:rStyle w:val="OperatorTok"/>
        </w:rPr>
        <w:t>$</w:t>
      </w:r>
      <w:r>
        <w:rPr>
          <w:rStyle w:val="NormalTok"/>
        </w:rPr>
        <w:t>answer</w:t>
      </w:r>
      <w:proofErr w:type="spellEnd"/>
      <w:r>
        <w:rPr>
          <w:rStyle w:val="NormalTok"/>
        </w:rPr>
        <w:t>[</w:t>
      </w:r>
      <w:proofErr w:type="spellStart"/>
      <w:r>
        <w:rPr>
          <w:rStyle w:val="NormalTok"/>
        </w:rPr>
        <w:t>lemmas</w:t>
      </w:r>
      <w:r>
        <w:rPr>
          <w:rStyle w:val="OperatorTok"/>
        </w:rPr>
        <w:t>$</w:t>
      </w:r>
      <w:r>
        <w:rPr>
          <w:rStyle w:val="NormalTok"/>
        </w:rPr>
        <w:t>word</w:t>
      </w:r>
      <w:proofErr w:type="spellEnd"/>
      <w:r>
        <w:rPr>
          <w:rStyle w:val="NormalTok"/>
        </w:rPr>
        <w:t xml:space="preserve"> </w:t>
      </w:r>
      <w:r>
        <w:rPr>
          <w:rStyle w:val="OperatorTok"/>
        </w:rPr>
        <w:t>==</w:t>
      </w:r>
      <w:r>
        <w:rPr>
          <w:rStyle w:val="StringTok"/>
        </w:rPr>
        <w:t xml:space="preserve"> </w:t>
      </w:r>
      <w:proofErr w:type="spellStart"/>
      <w:r>
        <w:rPr>
          <w:rStyle w:val="NormalTok"/>
        </w:rPr>
        <w:t>unique_concepts</w:t>
      </w:r>
      <w:proofErr w:type="spellEnd"/>
      <w:r>
        <w:rPr>
          <w:rStyle w:val="NormalTok"/>
        </w:rPr>
        <w:t>[</w:t>
      </w:r>
      <w:proofErr w:type="spellStart"/>
      <w:r>
        <w:rPr>
          <w:rStyle w:val="NormalTok"/>
        </w:rPr>
        <w:t>i</w:t>
      </w:r>
      <w:proofErr w:type="spellEnd"/>
      <w:r>
        <w:rPr>
          <w:rStyle w:val="NormalTok"/>
        </w:rPr>
        <w:t xml:space="preserve">]], </w:t>
      </w:r>
      <w:r>
        <w:rPr>
          <w:rStyle w:val="DataTypeTok"/>
        </w:rPr>
        <w:t>collapse =</w:t>
      </w:r>
      <w:r>
        <w:rPr>
          <w:rStyle w:val="NormalTok"/>
        </w:rPr>
        <w:t xml:space="preserve"> </w:t>
      </w:r>
      <w:r>
        <w:rPr>
          <w:rStyle w:val="StringTok"/>
        </w:rPr>
        <w:t>" "</w:t>
      </w:r>
      <w:r>
        <w:rPr>
          <w:rStyle w:val="NormalTok"/>
        </w:rPr>
        <w:t xml:space="preserve">), </w:t>
      </w:r>
      <w:r>
        <w:br/>
      </w:r>
      <w:r>
        <w:rPr>
          <w:rStyle w:val="NormalTok"/>
        </w:rPr>
        <w:t xml:space="preserve">      </w:t>
      </w:r>
      <w:r>
        <w:rPr>
          <w:rStyle w:val="DataTypeTok"/>
        </w:rPr>
        <w:t>format =</w:t>
      </w:r>
      <w:r>
        <w:rPr>
          <w:rStyle w:val="NormalTok"/>
        </w:rPr>
        <w:t xml:space="preserve"> </w:t>
      </w:r>
      <w:r>
        <w:rPr>
          <w:rStyle w:val="StringTok"/>
        </w:rPr>
        <w:t>"obj"</w:t>
      </w:r>
      <w:r>
        <w:rPr>
          <w:rStyle w:val="NormalTok"/>
        </w:rPr>
        <w:t xml:space="preserve">, </w:t>
      </w:r>
      <w:r>
        <w:rPr>
          <w:rStyle w:val="DataTypeTok"/>
        </w:rPr>
        <w:t>tag =</w:t>
      </w:r>
      <w:r>
        <w:rPr>
          <w:rStyle w:val="NormalTok"/>
        </w:rPr>
        <w:t xml:space="preserve"> F)))</w:t>
      </w:r>
      <w:r>
        <w:br/>
      </w:r>
      <w:r>
        <w:rPr>
          <w:rStyle w:val="NormalTok"/>
        </w:rPr>
        <w:t xml:space="preserve">  </w:t>
      </w:r>
      <w:r>
        <w:br/>
      </w:r>
      <w:r>
        <w:rPr>
          <w:rStyle w:val="NormalTok"/>
        </w:rPr>
        <w:t xml:space="preserve">  </w:t>
      </w:r>
      <w:r>
        <w:rPr>
          <w:rStyle w:val="CommentTok"/>
        </w:rPr>
        <w:t>## Clean up the table</w:t>
      </w:r>
      <w:r>
        <w:br/>
      </w:r>
      <w:r>
        <w:rPr>
          <w:rStyle w:val="NormalTok"/>
        </w:rPr>
        <w:t xml:space="preserve">  </w:t>
      </w:r>
      <w:proofErr w:type="spellStart"/>
      <w:r>
        <w:rPr>
          <w:rStyle w:val="NormalTok"/>
        </w:rPr>
        <w:t>word_table</w:t>
      </w:r>
      <w:r>
        <w:rPr>
          <w:rStyle w:val="OperatorTok"/>
        </w:rPr>
        <w:t>$</w:t>
      </w:r>
      <w:r>
        <w:rPr>
          <w:rStyle w:val="NormalTok"/>
        </w:rPr>
        <w:t>Word</w:t>
      </w:r>
      <w:proofErr w:type="spellEnd"/>
      <w:r>
        <w:rPr>
          <w:rStyle w:val="NormalTok"/>
        </w:rPr>
        <w:t xml:space="preserve"> &lt;-</w:t>
      </w:r>
      <w:r>
        <w:rPr>
          <w:rStyle w:val="StringTok"/>
        </w:rPr>
        <w:t xml:space="preserve"> </w:t>
      </w:r>
      <w:proofErr w:type="spellStart"/>
      <w:r>
        <w:rPr>
          <w:rStyle w:val="NormalTok"/>
        </w:rPr>
        <w:t>unique_concepts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KeywordTok"/>
        </w:rPr>
        <w:t>colnames</w:t>
      </w:r>
      <w:proofErr w:type="spellEnd"/>
      <w:r>
        <w:rPr>
          <w:rStyle w:val="NormalTok"/>
        </w:rPr>
        <w:t>(</w:t>
      </w:r>
      <w:proofErr w:type="spellStart"/>
      <w:r>
        <w:rPr>
          <w:rStyle w:val="NormalTok"/>
        </w:rPr>
        <w:t>word_table</w:t>
      </w:r>
      <w:proofErr w:type="spellEnd"/>
      <w:r>
        <w:rPr>
          <w:rStyle w:val="NormalTok"/>
        </w:rPr>
        <w:t>) =</w:t>
      </w:r>
      <w:r>
        <w:rPr>
          <w:rStyle w:val="StringTok"/>
        </w:rPr>
        <w:t xml:space="preserve"> </w:t>
      </w:r>
      <w:r>
        <w:rPr>
          <w:rStyle w:val="KeywordTok"/>
        </w:rPr>
        <w:t>c</w:t>
      </w:r>
      <w:r>
        <w:rPr>
          <w:rStyle w:val="NormalTok"/>
        </w:rPr>
        <w:t>(</w:t>
      </w:r>
      <w:r>
        <w:rPr>
          <w:rStyle w:val="StringTok"/>
        </w:rPr>
        <w:t>"Feature"</w:t>
      </w:r>
      <w:r>
        <w:rPr>
          <w:rStyle w:val="NormalTok"/>
        </w:rPr>
        <w:t xml:space="preserve">, </w:t>
      </w:r>
      <w:r>
        <w:rPr>
          <w:rStyle w:val="StringTok"/>
        </w:rPr>
        <w:t>"Frequency"</w:t>
      </w:r>
      <w:r>
        <w:rPr>
          <w:rStyle w:val="NormalTok"/>
        </w:rPr>
        <w:t xml:space="preserve">, </w:t>
      </w:r>
      <w:r>
        <w:rPr>
          <w:rStyle w:val="StringTok"/>
        </w:rPr>
        <w:t>"Word"</w:t>
      </w:r>
      <w:r>
        <w:rPr>
          <w:rStyle w:val="NormalTok"/>
        </w:rPr>
        <w:t>)</w:t>
      </w:r>
      <w:r>
        <w:br/>
      </w:r>
      <w:r>
        <w:rPr>
          <w:rStyle w:val="NormalTok"/>
        </w:rPr>
        <w:t xml:space="preserve">  </w:t>
      </w:r>
      <w:r>
        <w:br/>
      </w:r>
      <w:r>
        <w:rPr>
          <w:rStyle w:val="NormalTok"/>
        </w:rPr>
        <w:t xml:space="preserve">  </w:t>
      </w:r>
      <w:proofErr w:type="spellStart"/>
      <w:r>
        <w:rPr>
          <w:rStyle w:val="NormalTok"/>
        </w:rPr>
        <w:t>bag_words</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bag_words</w:t>
      </w:r>
      <w:proofErr w:type="spellEnd"/>
      <w:r>
        <w:rPr>
          <w:rStyle w:val="NormalTok"/>
        </w:rPr>
        <w:t xml:space="preserve">, </w:t>
      </w:r>
      <w:proofErr w:type="spellStart"/>
      <w:r>
        <w:rPr>
          <w:rStyle w:val="NormalTok"/>
        </w:rPr>
        <w:t>word_table</w:t>
      </w:r>
      <w:proofErr w:type="spellEnd"/>
      <w:r>
        <w:rPr>
          <w:rStyle w:val="NormalTok"/>
        </w:rPr>
        <w:t xml:space="preserve">[ , </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w:t>
      </w:r>
      <w:r>
        <w:br/>
      </w:r>
      <w:r>
        <w:rPr>
          <w:rStyle w:val="CommentTok"/>
        </w:rPr>
        <w:t>## Remove punctuation</w:t>
      </w:r>
      <w:r>
        <w:br/>
      </w:r>
      <w:proofErr w:type="spellStart"/>
      <w:r>
        <w:rPr>
          <w:rStyle w:val="NormalTok"/>
        </w:rPr>
        <w:t>bag_words</w:t>
      </w:r>
      <w:proofErr w:type="spellEnd"/>
      <w:r>
        <w:rPr>
          <w:rStyle w:val="NormalTok"/>
        </w:rPr>
        <w:t xml:space="preserve"> &lt;-</w:t>
      </w:r>
      <w:r>
        <w:rPr>
          <w:rStyle w:val="StringTok"/>
        </w:rPr>
        <w:t xml:space="preserve"> </w:t>
      </w:r>
      <w:proofErr w:type="spellStart"/>
      <w:r>
        <w:rPr>
          <w:rStyle w:val="NormalTok"/>
        </w:rPr>
        <w:t>bag_words</w:t>
      </w:r>
      <w:proofErr w:type="spellEnd"/>
      <w:r>
        <w:rPr>
          <w:rStyle w:val="NormalTok"/>
        </w:rPr>
        <w:t>[</w:t>
      </w:r>
      <w:r>
        <w:rPr>
          <w:rStyle w:val="OperatorTok"/>
        </w:rPr>
        <w:t>-</w:t>
      </w:r>
      <w:r>
        <w:rPr>
          <w:rStyle w:val="KeywordTok"/>
        </w:rPr>
        <w:t>c</w:t>
      </w:r>
      <w:r>
        <w:rPr>
          <w:rStyle w:val="NormalTok"/>
        </w:rPr>
        <w:t>(</w:t>
      </w:r>
      <w:r>
        <w:rPr>
          <w:rStyle w:val="KeywordTok"/>
        </w:rPr>
        <w:t>grep</w:t>
      </w:r>
      <w:r>
        <w:rPr>
          <w:rStyle w:val="NormalTok"/>
        </w:rPr>
        <w:t>(</w:t>
      </w:r>
      <w:r>
        <w:rPr>
          <w:rStyle w:val="StringTok"/>
        </w:rPr>
        <w:t>'^[[:</w:t>
      </w:r>
      <w:proofErr w:type="spellStart"/>
      <w:r>
        <w:rPr>
          <w:rStyle w:val="StringTok"/>
        </w:rPr>
        <w:t>punct</w:t>
      </w:r>
      <w:proofErr w:type="spellEnd"/>
      <w:r>
        <w:rPr>
          <w:rStyle w:val="StringTok"/>
        </w:rPr>
        <w:t>:]]'</w:t>
      </w:r>
      <w:r>
        <w:rPr>
          <w:rStyle w:val="NormalTok"/>
        </w:rPr>
        <w:t>,</w:t>
      </w:r>
      <w:proofErr w:type="spellStart"/>
      <w:r>
        <w:rPr>
          <w:rStyle w:val="NormalTok"/>
        </w:rPr>
        <w:t>bag_words</w:t>
      </w:r>
      <w:r>
        <w:rPr>
          <w:rStyle w:val="OperatorTok"/>
        </w:rPr>
        <w:t>$</w:t>
      </w:r>
      <w:r>
        <w:rPr>
          <w:rStyle w:val="NormalTok"/>
        </w:rPr>
        <w:t>Feature</w:t>
      </w:r>
      <w:proofErr w:type="spellEnd"/>
      <w:r>
        <w:rPr>
          <w:rStyle w:val="NormalTok"/>
        </w:rPr>
        <w:t>)), ]</w:t>
      </w:r>
    </w:p>
    <w:p w14:paraId="65E14A1E" w14:textId="77777777" w:rsidR="00DC6FA4" w:rsidRDefault="00DC6FA4" w:rsidP="00A37B7A">
      <w:pPr>
        <w:pStyle w:val="FirstParagraph"/>
        <w:spacing w:before="0" w:after="0"/>
      </w:pPr>
    </w:p>
    <w:p w14:paraId="0EE53C04" w14:textId="45CD174F" w:rsidR="00DC6FA4" w:rsidRDefault="002D6A6B" w:rsidP="00A37B7A">
      <w:pPr>
        <w:pStyle w:val="BodyText"/>
        <w:spacing w:before="0" w:after="0"/>
        <w:rPr>
          <w:ins w:id="124" w:author="Simon De Deyne" w:date="2019-06-17T11:10:00Z"/>
        </w:rPr>
      </w:pPr>
      <w:r>
        <w:t xml:space="preserve">Table ?? shows the top ten most frequent responses to </w:t>
      </w:r>
      <w:r>
        <w:rPr>
          <w:i/>
        </w:rPr>
        <w:t>zebra</w:t>
      </w:r>
      <w:r>
        <w:t xml:space="preserve"> given the bag of words approach. The top ten features in zebra indicate a match to the multi-word sequence approach but the inclusion of words such as </w:t>
      </w:r>
      <w:r>
        <w:rPr>
          <w:i/>
        </w:rPr>
        <w:t>be, in, a</w:t>
      </w:r>
      <w:r>
        <w:t xml:space="preserve"> indicate the need to remove irrelevant words listed with features.</w:t>
      </w:r>
    </w:p>
    <w:p w14:paraId="6803FD00" w14:textId="77777777" w:rsidR="00F86C04" w:rsidRDefault="00F86C04" w:rsidP="00A37B7A">
      <w:pPr>
        <w:pStyle w:val="BodyText"/>
        <w:spacing w:before="0" w:after="0"/>
      </w:pPr>
    </w:p>
    <w:p w14:paraId="0B3C1423" w14:textId="77777777" w:rsidR="00DC6FA4" w:rsidRDefault="002D6A6B" w:rsidP="00A37B7A">
      <w:pPr>
        <w:pStyle w:val="Heading2"/>
        <w:spacing w:before="0"/>
      </w:pPr>
      <w:bookmarkStart w:id="125" w:name="stopwords"/>
      <w:proofErr w:type="spellStart"/>
      <w:r>
        <w:t>Stopwords</w:t>
      </w:r>
      <w:bookmarkEnd w:id="125"/>
      <w:proofErr w:type="spellEnd"/>
    </w:p>
    <w:p w14:paraId="1ADD3C6A" w14:textId="57BB3315" w:rsidR="00DC6FA4" w:rsidRDefault="002D6A6B" w:rsidP="00A37B7A">
      <w:pPr>
        <w:pStyle w:val="FirstParagraph"/>
        <w:spacing w:before="0" w:after="0"/>
      </w:pPr>
      <w:r>
        <w:t xml:space="preserve">As shown in Figure 1, the next stage of processing would be to exclude </w:t>
      </w:r>
      <w:proofErr w:type="spellStart"/>
      <w:r>
        <w:t>stopwords</w:t>
      </w:r>
      <w:proofErr w:type="spellEnd"/>
      <w:r>
        <w:t xml:space="preserve">, such as </w:t>
      </w:r>
      <w:r>
        <w:rPr>
          <w:i/>
        </w:rPr>
        <w:t>the, of, but</w:t>
      </w:r>
      <w:r>
        <w:t xml:space="preserve">, for either the multi-word sequence or bag of word style processing. The </w:t>
      </w:r>
      <w:proofErr w:type="spellStart"/>
      <w:r>
        <w:rPr>
          <w:rStyle w:val="VerbatimChar"/>
        </w:rPr>
        <w:t>stopwords</w:t>
      </w:r>
      <w:proofErr w:type="spellEnd"/>
      <w:r>
        <w:t xml:space="preserve"> package (Benoit, </w:t>
      </w:r>
      <w:proofErr w:type="spellStart"/>
      <w:r>
        <w:t>Muhr</w:t>
      </w:r>
      <w:proofErr w:type="spellEnd"/>
      <w:r>
        <w:t xml:space="preserve">, &amp; Watanabe, 2017) includes a list of </w:t>
      </w:r>
      <w:proofErr w:type="spellStart"/>
      <w:r>
        <w:t>stopwords</w:t>
      </w:r>
      <w:proofErr w:type="spellEnd"/>
      <w:r>
        <w:t xml:space="preserve"> for more than 50 languages. For multi-word sequence processing, these values can be removed by </w:t>
      </w:r>
      <w:del w:id="126" w:author="Simon De Deyne" w:date="2019-06-17T11:10:00Z">
        <w:r w:rsidDel="00EB7CBF">
          <w:delText xml:space="preserve">subsetting the data to </w:delText>
        </w:r>
        <w:commentRangeStart w:id="127"/>
        <w:r w:rsidDel="00EB7CBF">
          <w:delText>exclude</w:delText>
        </w:r>
      </w:del>
      <w:ins w:id="128" w:author="Simon De Deyne" w:date="2019-06-17T11:10:00Z">
        <w:r w:rsidR="00EB7CBF">
          <w:t>filtering</w:t>
        </w:r>
        <w:commentRangeEnd w:id="127"/>
        <w:r w:rsidR="00EB7CBF">
          <w:rPr>
            <w:rStyle w:val="CommentReference"/>
            <w:rFonts w:asciiTheme="minorHAnsi" w:hAnsiTheme="minorHAnsi"/>
          </w:rPr>
          <w:commentReference w:id="127"/>
        </w:r>
      </w:ins>
      <w:r>
        <w:t xml:space="preserve"> </w:t>
      </w:r>
      <w:proofErr w:type="spellStart"/>
      <w:r>
        <w:t>stopwords</w:t>
      </w:r>
      <w:proofErr w:type="spellEnd"/>
      <w:r>
        <w:t xml:space="preserve"> as unigrams.</w:t>
      </w:r>
    </w:p>
    <w:p w14:paraId="34635CBD" w14:textId="77777777" w:rsidR="00DC6FA4" w:rsidRDefault="002D6A6B" w:rsidP="00A37B7A">
      <w:pPr>
        <w:pStyle w:val="SourceCode"/>
        <w:wordWrap/>
        <w:spacing w:after="0"/>
      </w:pPr>
      <w:r>
        <w:rPr>
          <w:rStyle w:val="CommentTok"/>
        </w:rPr>
        <w:t xml:space="preserve">## Install the </w:t>
      </w:r>
      <w:proofErr w:type="spellStart"/>
      <w:r>
        <w:rPr>
          <w:rStyle w:val="CommentTok"/>
        </w:rPr>
        <w:t>stopwords</w:t>
      </w:r>
      <w:proofErr w:type="spellEnd"/>
      <w:r>
        <w:rPr>
          <w:rStyle w:val="CommentTok"/>
        </w:rPr>
        <w:t xml:space="preserve"> package or use tm</w:t>
      </w:r>
      <w:r>
        <w:br/>
      </w:r>
      <w:r>
        <w:rPr>
          <w:rStyle w:val="CommentTok"/>
        </w:rPr>
        <w:t>#</w:t>
      </w:r>
      <w:proofErr w:type="spellStart"/>
      <w:r>
        <w:rPr>
          <w:rStyle w:val="CommentTok"/>
        </w:rPr>
        <w:t>install.packages</w:t>
      </w:r>
      <w:proofErr w:type="spellEnd"/>
      <w:r>
        <w:rPr>
          <w:rStyle w:val="CommentTok"/>
        </w:rPr>
        <w:t>("</w:t>
      </w:r>
      <w:proofErr w:type="spellStart"/>
      <w:r>
        <w:rPr>
          <w:rStyle w:val="CommentTok"/>
        </w:rPr>
        <w:t>stopwords</w:t>
      </w:r>
      <w:proofErr w:type="spellEnd"/>
      <w:r>
        <w:rPr>
          <w:rStyle w:val="CommentTok"/>
        </w:rPr>
        <w:t>")</w:t>
      </w:r>
      <w:r>
        <w:br/>
      </w:r>
      <w:r>
        <w:rPr>
          <w:rStyle w:val="KeywordTok"/>
        </w:rPr>
        <w:t>library</w:t>
      </w:r>
      <w:r>
        <w:rPr>
          <w:rStyle w:val="NormalTok"/>
        </w:rPr>
        <w:t>(</w:t>
      </w:r>
      <w:proofErr w:type="spellStart"/>
      <w:r>
        <w:rPr>
          <w:rStyle w:val="NormalTok"/>
        </w:rPr>
        <w:t>stopwords</w:t>
      </w:r>
      <w:proofErr w:type="spellEnd"/>
      <w:r>
        <w:rPr>
          <w:rStyle w:val="NormalTok"/>
        </w:rPr>
        <w:t>)</w:t>
      </w:r>
      <w:r>
        <w:br/>
      </w:r>
      <w:r>
        <w:rPr>
          <w:rStyle w:val="CommentTok"/>
        </w:rPr>
        <w:t>## Remove stop words from either processing approach</w:t>
      </w:r>
      <w:r>
        <w:br/>
      </w:r>
      <w:proofErr w:type="spellStart"/>
      <w:r>
        <w:rPr>
          <w:rStyle w:val="NormalTok"/>
        </w:rPr>
        <w:t>multi_words_nostop</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multi_words</w:t>
      </w:r>
      <w:proofErr w:type="spellEnd"/>
      <w:r>
        <w:rPr>
          <w:rStyle w:val="NormalTok"/>
        </w:rPr>
        <w:t xml:space="preserve">, </w:t>
      </w:r>
      <w:r>
        <w:br/>
      </w:r>
      <w:r>
        <w:rPr>
          <w:rStyle w:val="NormalTok"/>
        </w:rPr>
        <w:t xml:space="preserve">                      </w:t>
      </w:r>
      <w:r>
        <w:rPr>
          <w:rStyle w:val="OperatorTok"/>
        </w:rPr>
        <w:t>!</w:t>
      </w:r>
      <w:r>
        <w:rPr>
          <w:rStyle w:val="NormalTok"/>
        </w:rPr>
        <w:t xml:space="preserve">(Feature </w:t>
      </w:r>
      <w:r>
        <w:rPr>
          <w:rStyle w:val="OperatorTok"/>
        </w:rPr>
        <w:t>%in%</w:t>
      </w:r>
      <w:r>
        <w:rPr>
          <w:rStyle w:val="StringTok"/>
        </w:rPr>
        <w:t xml:space="preserve"> </w:t>
      </w:r>
      <w:proofErr w:type="spellStart"/>
      <w:r>
        <w:rPr>
          <w:rStyle w:val="KeywordTok"/>
        </w:rPr>
        <w:t>stopwords</w:t>
      </w:r>
      <w:proofErr w:type="spellEnd"/>
      <w:r>
        <w:rPr>
          <w:rStyle w:val="NormalTok"/>
        </w:rPr>
        <w:t>(</w:t>
      </w:r>
      <w:r>
        <w:rPr>
          <w:rStyle w:val="DataTypeTok"/>
        </w:rPr>
        <w:t>language =</w:t>
      </w:r>
      <w:r>
        <w:rPr>
          <w:rStyle w:val="NormalTok"/>
        </w:rPr>
        <w:t xml:space="preserve"> </w:t>
      </w:r>
      <w:r>
        <w:rPr>
          <w:rStyle w:val="StringTok"/>
        </w:rPr>
        <w:t>"</w:t>
      </w:r>
      <w:proofErr w:type="spellStart"/>
      <w:r>
        <w:rPr>
          <w:rStyle w:val="StringTok"/>
        </w:rPr>
        <w:t>en</w:t>
      </w:r>
      <w:proofErr w:type="spellEnd"/>
      <w:r>
        <w:rPr>
          <w:rStyle w:val="StringTok"/>
        </w:rPr>
        <w:t>"</w:t>
      </w:r>
      <w:r>
        <w:rPr>
          <w:rStyle w:val="NormalTok"/>
        </w:rPr>
        <w:t xml:space="preserve">, </w:t>
      </w:r>
      <w:r>
        <w:br/>
      </w:r>
      <w:r>
        <w:rPr>
          <w:rStyle w:val="NormalTok"/>
        </w:rPr>
        <w:t xml:space="preserve">                                               </w:t>
      </w:r>
      <w:r>
        <w:rPr>
          <w:rStyle w:val="DataTypeTok"/>
        </w:rPr>
        <w:t>source =</w:t>
      </w:r>
      <w:r>
        <w:rPr>
          <w:rStyle w:val="NormalTok"/>
        </w:rPr>
        <w:t xml:space="preserve"> </w:t>
      </w:r>
      <w:r>
        <w:rPr>
          <w:rStyle w:val="StringTok"/>
        </w:rPr>
        <w:t>"snowball"</w:t>
      </w:r>
      <w:r>
        <w:rPr>
          <w:rStyle w:val="NormalTok"/>
        </w:rPr>
        <w:t>)))</w:t>
      </w:r>
      <w:r>
        <w:br/>
      </w:r>
      <w:proofErr w:type="spellStart"/>
      <w:r>
        <w:rPr>
          <w:rStyle w:val="NormalTok"/>
        </w:rPr>
        <w:t>bag_words_nostop</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bag_words</w:t>
      </w:r>
      <w:proofErr w:type="spellEnd"/>
      <w:r>
        <w:rPr>
          <w:rStyle w:val="NormalTok"/>
        </w:rPr>
        <w:t xml:space="preserve">, </w:t>
      </w:r>
      <w:r>
        <w:br/>
      </w:r>
      <w:r>
        <w:rPr>
          <w:rStyle w:val="NormalTok"/>
        </w:rPr>
        <w:t xml:space="preserve">                    </w:t>
      </w:r>
      <w:r>
        <w:rPr>
          <w:rStyle w:val="OperatorTok"/>
        </w:rPr>
        <w:t>!</w:t>
      </w:r>
      <w:r>
        <w:rPr>
          <w:rStyle w:val="NormalTok"/>
        </w:rPr>
        <w:t xml:space="preserve">(Feature </w:t>
      </w:r>
      <w:r>
        <w:rPr>
          <w:rStyle w:val="OperatorTok"/>
        </w:rPr>
        <w:t>%in%</w:t>
      </w:r>
      <w:r>
        <w:rPr>
          <w:rStyle w:val="StringTok"/>
        </w:rPr>
        <w:t xml:space="preserve"> </w:t>
      </w:r>
      <w:proofErr w:type="spellStart"/>
      <w:r>
        <w:rPr>
          <w:rStyle w:val="KeywordTok"/>
        </w:rPr>
        <w:t>stopwords</w:t>
      </w:r>
      <w:proofErr w:type="spellEnd"/>
      <w:r>
        <w:rPr>
          <w:rStyle w:val="NormalTok"/>
        </w:rPr>
        <w:t>(</w:t>
      </w:r>
      <w:r>
        <w:rPr>
          <w:rStyle w:val="DataTypeTok"/>
        </w:rPr>
        <w:t>language =</w:t>
      </w:r>
      <w:r>
        <w:rPr>
          <w:rStyle w:val="NormalTok"/>
        </w:rPr>
        <w:t xml:space="preserve"> </w:t>
      </w:r>
      <w:r>
        <w:rPr>
          <w:rStyle w:val="StringTok"/>
        </w:rPr>
        <w:t>"</w:t>
      </w:r>
      <w:proofErr w:type="spellStart"/>
      <w:r>
        <w:rPr>
          <w:rStyle w:val="StringTok"/>
        </w:rPr>
        <w:t>en</w:t>
      </w:r>
      <w:proofErr w:type="spellEnd"/>
      <w:r>
        <w:rPr>
          <w:rStyle w:val="StringTok"/>
        </w:rPr>
        <w:t>"</w:t>
      </w:r>
      <w:r>
        <w:rPr>
          <w:rStyle w:val="NormalTok"/>
        </w:rPr>
        <w:t xml:space="preserve">, </w:t>
      </w:r>
      <w:r>
        <w:br/>
      </w:r>
      <w:r>
        <w:rPr>
          <w:rStyle w:val="NormalTok"/>
        </w:rPr>
        <w:t xml:space="preserve">                                             </w:t>
      </w:r>
      <w:r>
        <w:rPr>
          <w:rStyle w:val="DataTypeTok"/>
        </w:rPr>
        <w:t>source =</w:t>
      </w:r>
      <w:r>
        <w:rPr>
          <w:rStyle w:val="NormalTok"/>
        </w:rPr>
        <w:t xml:space="preserve"> </w:t>
      </w:r>
      <w:r>
        <w:rPr>
          <w:rStyle w:val="StringTok"/>
        </w:rPr>
        <w:t>"snowball"</w:t>
      </w:r>
      <w:r>
        <w:rPr>
          <w:rStyle w:val="NormalTok"/>
        </w:rPr>
        <w:t>)))</w:t>
      </w:r>
    </w:p>
    <w:p w14:paraId="62E99B45" w14:textId="77777777" w:rsidR="00DC6FA4" w:rsidRDefault="00DC6FA4" w:rsidP="00A37B7A">
      <w:pPr>
        <w:pStyle w:val="FirstParagraph"/>
        <w:spacing w:before="0" w:after="0"/>
      </w:pPr>
    </w:p>
    <w:p w14:paraId="36F69363" w14:textId="77777777" w:rsidR="00DC6FA4" w:rsidRDefault="002D6A6B" w:rsidP="00A37B7A">
      <w:pPr>
        <w:pStyle w:val="Heading2"/>
        <w:spacing w:before="0"/>
      </w:pPr>
      <w:bookmarkStart w:id="129" w:name="descriptive-statistics"/>
      <w:r>
        <w:t>Descriptive Statistics</w:t>
      </w:r>
      <w:bookmarkEnd w:id="129"/>
    </w:p>
    <w:p w14:paraId="422509D7" w14:textId="77777777" w:rsidR="00905F91" w:rsidRDefault="002D6A6B" w:rsidP="00A37B7A">
      <w:pPr>
        <w:pStyle w:val="FirstParagraph"/>
        <w:spacing w:before="0" w:after="0"/>
        <w:rPr>
          <w:ins w:id="130" w:author="Simon De Deyne" w:date="2019-06-17T14:37:00Z"/>
        </w:rPr>
      </w:pPr>
      <w:r>
        <w:t xml:space="preserve">The finalized data now represents a </w:t>
      </w:r>
      <w:del w:id="131" w:author="Simon De Deyne" w:date="2019-06-17T11:11:00Z">
        <w:r w:rsidDel="00EB7CBF">
          <w:delText xml:space="preserve">a </w:delText>
        </w:r>
      </w:del>
      <w:r>
        <w:t xml:space="preserve">processed set of cue-feature combinations with their frequencies for analysis. </w:t>
      </w:r>
      <w:commentRangeStart w:id="132"/>
      <w:r>
        <w:t xml:space="preserve">Given the differences in sample size across data collection points from Buchanan et al. (2019), this information was merged with the sample data. </w:t>
      </w:r>
      <w:commentRangeEnd w:id="132"/>
      <w:r w:rsidR="00EB7CBF">
        <w:rPr>
          <w:rStyle w:val="CommentReference"/>
          <w:rFonts w:asciiTheme="minorHAnsi" w:hAnsiTheme="minorHAnsi"/>
        </w:rPr>
        <w:commentReference w:id="132"/>
      </w:r>
      <w:r>
        <w:t xml:space="preserve">Table ?? includes descriptive statistics for the processed cue-feature set. </w:t>
      </w:r>
    </w:p>
    <w:p w14:paraId="2C811754" w14:textId="366AA61F" w:rsidR="00DC6FA4" w:rsidRDefault="00905F91" w:rsidP="00A37B7A">
      <w:pPr>
        <w:pStyle w:val="FirstParagraph"/>
        <w:spacing w:before="0" w:after="0"/>
      </w:pPr>
      <w:ins w:id="133" w:author="Simon De Deyne" w:date="2019-06-17T14:37:00Z">
        <w:r w:rsidRPr="00905F91">
          <w:rPr>
            <w:i/>
            <w:iCs/>
            <w:rPrChange w:id="134" w:author="Simon De Deyne" w:date="2019-06-17T14:37:00Z">
              <w:rPr/>
            </w:rPrChange>
          </w:rPr>
          <w:t>Number of response types.</w:t>
        </w:r>
        <w:r>
          <w:t xml:space="preserve"> </w:t>
        </w:r>
      </w:ins>
      <w:r w:rsidR="002D6A6B">
        <w:t xml:space="preserve">First, the number of cue-feature combinations was calculated by taking the average number of cue-feature listings for each cue. Therefore, the total number of features listed for </w:t>
      </w:r>
      <w:r w:rsidR="002D6A6B">
        <w:rPr>
          <w:i/>
        </w:rPr>
        <w:t>zebra</w:t>
      </w:r>
      <w:r w:rsidR="002D6A6B">
        <w:t xml:space="preserve"> might be 100, while </w:t>
      </w:r>
      <w:r w:rsidR="002D6A6B">
        <w:rPr>
          <w:i/>
        </w:rPr>
        <w:t>apple</w:t>
      </w:r>
      <w:r w:rsidR="002D6A6B">
        <w:t xml:space="preserve"> might be 45, and these values were averaged.</w:t>
      </w:r>
    </w:p>
    <w:p w14:paraId="08837DE0" w14:textId="77777777" w:rsidR="00905F91" w:rsidRDefault="002D6A6B" w:rsidP="00A37B7A">
      <w:pPr>
        <w:pStyle w:val="BodyText"/>
        <w:spacing w:before="0" w:after="0"/>
        <w:rPr>
          <w:ins w:id="135" w:author="Simon De Deyne" w:date="2019-06-17T14:37:00Z"/>
        </w:rPr>
      </w:pPr>
      <w:r>
        <w:t>More cue-feature combinations are listed for the multi-word approach, due to differences in combinations for some overlapping features as shown in Table ??. The large standard deviation for both approaches indicates that cues have a wide range of possible features listed.</w:t>
      </w:r>
      <w:ins w:id="136" w:author="Simon De Deyne" w:date="2019-06-17T14:34:00Z">
        <w:r w:rsidR="00905F91">
          <w:t xml:space="preserve"> For example for the cue xx we find a total of </w:t>
        </w:r>
        <w:proofErr w:type="spellStart"/>
        <w:r w:rsidR="00905F91">
          <w:t>yy</w:t>
        </w:r>
        <w:proofErr w:type="spellEnd"/>
        <w:r w:rsidR="00905F91">
          <w:t xml:space="preserve"> features, whereas for xx2 we find yy2 features.</w:t>
        </w:r>
      </w:ins>
      <w:r>
        <w:t xml:space="preserve"> </w:t>
      </w:r>
      <w:ins w:id="137" w:author="Simon De Deyne" w:date="2019-06-17T14:35:00Z">
        <w:r w:rsidR="00905F91">
          <w:t>We expect that the number of different responses tokens is a function of the</w:t>
        </w:r>
      </w:ins>
      <w:ins w:id="138" w:author="Simon De Deyne" w:date="2019-06-17T14:36:00Z">
        <w:r w:rsidR="00905F91">
          <w:t xml:space="preserve"> number of times a cue was presented in the study. To investigate this relation, we calculated t</w:t>
        </w:r>
      </w:ins>
      <w:del w:id="139" w:author="Simon De Deyne" w:date="2019-06-17T14:36:00Z">
        <w:r w:rsidDel="00905F91">
          <w:delText>T</w:delText>
        </w:r>
      </w:del>
      <w:r>
        <w:t xml:space="preserve">he correlation </w:t>
      </w:r>
      <w:del w:id="140" w:author="Simon De Deyne" w:date="2019-06-17T14:36:00Z">
        <w:r w:rsidDel="00905F91">
          <w:delText xml:space="preserve">provided represents the relation </w:delText>
        </w:r>
      </w:del>
      <w:r>
        <w:t xml:space="preserve">between sample size for a cue and the number of features listed for that cue. These values are high and positive, indicating that the number of unique features increases with each participant. </w:t>
      </w:r>
    </w:p>
    <w:p w14:paraId="6F68CD9A" w14:textId="64FC756C" w:rsidR="00DC6FA4" w:rsidRDefault="00905F91" w:rsidP="00A37B7A">
      <w:pPr>
        <w:pStyle w:val="BodyText"/>
        <w:spacing w:before="0" w:after="0"/>
      </w:pPr>
      <w:ins w:id="141" w:author="Simon De Deyne" w:date="2019-06-17T14:37:00Z">
        <w:r w:rsidRPr="00905F91">
          <w:rPr>
            <w:i/>
            <w:iCs/>
            <w:rPrChange w:id="142" w:author="Simon De Deyne" w:date="2019-06-17T14:38:00Z">
              <w:rPr/>
            </w:rPrChange>
          </w:rPr>
          <w:t xml:space="preserve">Idiosyncratic </w:t>
        </w:r>
      </w:ins>
      <w:ins w:id="143" w:author="Simon De Deyne" w:date="2019-06-17T14:38:00Z">
        <w:r w:rsidRPr="00905F91">
          <w:rPr>
            <w:i/>
            <w:iCs/>
            <w:rPrChange w:id="144" w:author="Simon De Deyne" w:date="2019-06-17T14:38:00Z">
              <w:rPr/>
            </w:rPrChange>
          </w:rPr>
          <w:t xml:space="preserve">responses. </w:t>
        </w:r>
      </w:ins>
      <w:r w:rsidR="002D6A6B">
        <w:t xml:space="preserve">Potentially, many of the cue-feature combinations could be considered idiosyncratic. The next row of the table denotes the average number of cue-feature responses listed by less than 10% of the participants. This percent of responses is somewhat arbitrary, as each researcher has determined where the optimal criterion should be. For example, McRae et al. (2005) used 16% or 5/30 participants as a minimum standard, and Buchanan et al. (2019) recently used a similar criteria. </w:t>
      </w:r>
      <w:del w:id="145" w:author="Simon De Deyne" w:date="2019-06-17T14:38:00Z">
        <w:r w:rsidR="002D6A6B" w:rsidDel="00905F91">
          <w:delText>A large number of</w:delText>
        </w:r>
      </w:del>
      <w:ins w:id="146" w:author="Simon De Deyne" w:date="2019-06-17T14:38:00Z">
        <w:r>
          <w:t>Many</w:t>
        </w:r>
      </w:ins>
      <w:r w:rsidR="002D6A6B">
        <w:t xml:space="preserve"> cue-features are generated by a small number of participants, indicating that these are potentially idiosyncratic or part of long tailed distribution of </w:t>
      </w:r>
      <w:r w:rsidR="002D6A6B">
        <w:lastRenderedPageBreak/>
        <w:t xml:space="preserve">feature responses with many low frequency features. The advantage to the suggested data processing pipeline and code provided here is the ability of each researcher to determine their own level of response necessary, if desired. </w:t>
      </w:r>
      <w:commentRangeStart w:id="147"/>
      <w:r w:rsidR="002D6A6B">
        <w:t>Additionally, feature weighting using statistics such as pointwise mutual information could be implemented to discount rare features without excluding them.</w:t>
      </w:r>
      <w:commentRangeEnd w:id="147"/>
      <w:r>
        <w:rPr>
          <w:rStyle w:val="CommentReference"/>
          <w:rFonts w:asciiTheme="minorHAnsi" w:hAnsiTheme="minorHAnsi"/>
        </w:rPr>
        <w:commentReference w:id="147"/>
      </w:r>
    </w:p>
    <w:p w14:paraId="22A46FDA" w14:textId="1C991557" w:rsidR="00DC6FA4" w:rsidRDefault="00905F91" w:rsidP="00A37B7A">
      <w:pPr>
        <w:pStyle w:val="BodyText"/>
        <w:spacing w:before="0" w:after="0"/>
      </w:pPr>
      <w:ins w:id="148" w:author="Simon De Deyne" w:date="2019-06-17T14:41:00Z">
        <w:r w:rsidRPr="00905F91">
          <w:rPr>
            <w:i/>
            <w:iCs/>
            <w:rPrChange w:id="149" w:author="Simon De Deyne" w:date="2019-06-17T14:41:00Z">
              <w:rPr/>
            </w:rPrChange>
          </w:rPr>
          <w:t>Response strength.</w:t>
        </w:r>
        <w:r>
          <w:t xml:space="preserve"> </w:t>
        </w:r>
      </w:ins>
      <w:r w:rsidR="002D6A6B">
        <w:t xml:space="preserve">The next two lines of Table ?? indicate cue-feature combination frequencies, such as the number of times </w:t>
      </w:r>
      <w:r w:rsidR="002D6A6B">
        <w:rPr>
          <w:i/>
        </w:rPr>
        <w:t>zebra-stripes</w:t>
      </w:r>
      <w:r w:rsidR="002D6A6B">
        <w:t xml:space="preserve"> or </w:t>
      </w:r>
      <w:r w:rsidR="002D6A6B">
        <w:rPr>
          <w:i/>
        </w:rPr>
        <w:t>apple-red</w:t>
      </w:r>
      <w:r w:rsidR="002D6A6B">
        <w:t xml:space="preserve"> were listed by participants. The percent of responses is the frequency divided by sample size for each cue, to normalize over different sample sizes present in the data. These average frequency/percent </w:t>
      </w:r>
      <w:ins w:id="150" w:author="Simon De Deyne" w:date="2019-06-17T14:41:00Z">
        <w:r>
          <w:t>can be seen as a measure of response strength and were</w:t>
        </w:r>
      </w:ins>
      <w:del w:id="151" w:author="Simon De Deyne" w:date="2019-06-17T14:41:00Z">
        <w:r w:rsidR="002D6A6B" w:rsidDel="00905F91">
          <w:delText>was</w:delText>
        </w:r>
      </w:del>
      <w:r w:rsidR="002D6A6B">
        <w:t xml:space="preserve"> calculated for each cue, and then averaged over all cues. The correlation represents the average </w:t>
      </w:r>
      <w:del w:id="152" w:author="Simon De Deyne" w:date="2019-06-17T14:42:00Z">
        <w:r w:rsidR="002D6A6B" w:rsidDel="00905F91">
          <w:delText>frequency/percent</w:delText>
        </w:r>
      </w:del>
      <w:ins w:id="153" w:author="Simon De Deyne" w:date="2019-06-17T14:42:00Z">
        <w:r>
          <w:t>response strength</w:t>
        </w:r>
      </w:ins>
      <w:r w:rsidR="002D6A6B">
        <w:t xml:space="preserve"> for each cue related to the sample size for that cue. These frequencies are low, matching the results for a large number of idiosyncratic responses. The correlation between frequency of response and sample size is positive, indicating that larger sample sizes produce items with larger frequencies. Additionally, the correlation between </w:t>
      </w:r>
      <w:del w:id="154" w:author="Simon De Deyne" w:date="2019-06-17T14:42:00Z">
        <w:r w:rsidR="002D6A6B" w:rsidDel="00905F91">
          <w:delText>percent of response</w:delText>
        </w:r>
      </w:del>
      <w:ins w:id="155" w:author="Simon De Deyne" w:date="2019-06-17T14:42:00Z">
        <w:r>
          <w:t>response strength</w:t>
        </w:r>
      </w:ins>
      <w:r w:rsidR="002D6A6B">
        <w:t xml:space="preserve"> and sample size is negative, suggesting that larger sample sizes are often paired with more items with smaller </w:t>
      </w:r>
      <w:del w:id="156" w:author="Simon De Deyne" w:date="2019-06-17T14:42:00Z">
        <w:r w:rsidR="002D6A6B" w:rsidDel="00905F91">
          <w:delText>percent likelihoods</w:delText>
        </w:r>
      </w:del>
      <w:ins w:id="157" w:author="Simon De Deyne" w:date="2019-06-17T14:42:00Z">
        <w:r>
          <w:t>response strengths</w:t>
        </w:r>
      </w:ins>
      <w:r w:rsidR="002D6A6B">
        <w:t xml:space="preserve">. Figure 2 displays the correlations for the average cue-frequency responses and the </w:t>
      </w:r>
      <w:del w:id="158" w:author="Simon De Deyne" w:date="2019-06-17T14:42:00Z">
        <w:r w:rsidR="002D6A6B" w:rsidDel="00905F91">
          <w:delText>percent cue-frequency responses</w:delText>
        </w:r>
      </w:del>
      <w:ins w:id="159" w:author="Simon De Deyne" w:date="2019-06-17T14:42:00Z">
        <w:r>
          <w:t>response stre</w:t>
        </w:r>
      </w:ins>
      <w:ins w:id="160" w:author="Simon De Deyne" w:date="2019-06-17T14:43:00Z">
        <w:r>
          <w:t>ngth</w:t>
        </w:r>
      </w:ins>
      <w:r w:rsidR="002D6A6B">
        <w:t xml:space="preserve"> by sample size. It appears that the relationship between sample size and percent is likely curvilinear, rather than linear. The size of the points indicates the variability (standard deviation of each cue word’s average frequency or percent). Variability appears to increase linearly with sample size for average frequency, however, it is somewhat mixed for average </w:t>
      </w:r>
      <w:commentRangeStart w:id="161"/>
      <w:r w:rsidR="002D6A6B">
        <w:t>percent</w:t>
      </w:r>
      <w:commentRangeEnd w:id="161"/>
      <w:r w:rsidR="00BD20DD">
        <w:rPr>
          <w:rStyle w:val="CommentReference"/>
          <w:rFonts w:asciiTheme="minorHAnsi" w:hAnsiTheme="minorHAnsi"/>
        </w:rPr>
        <w:commentReference w:id="161"/>
      </w:r>
      <w:r w:rsidR="002D6A6B">
        <w:t>.</w:t>
      </w:r>
    </w:p>
    <w:p w14:paraId="1963CF0C" w14:textId="77777777" w:rsidR="00DC6FA4" w:rsidRDefault="002D6A6B" w:rsidP="00A37B7A">
      <w:pPr>
        <w:spacing w:after="0"/>
      </w:pPr>
      <w:r>
        <w:rPr>
          <w:noProof/>
          <w:lang w:val="en-GB" w:eastAsia="en-GB"/>
        </w:rPr>
        <w:lastRenderedPageBreak/>
        <w:drawing>
          <wp:inline distT="0" distB="0" distL="0" distR="0" wp14:anchorId="19D2CBC1" wp14:editId="46DF6841">
            <wp:extent cx="5969000" cy="4476750"/>
            <wp:effectExtent l="0" t="0" r="0" b="0"/>
            <wp:docPr id="2" name="Picture" descr="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
            <wp:cNvGraphicFramePr/>
            <a:graphic xmlns:a="http://schemas.openxmlformats.org/drawingml/2006/main">
              <a:graphicData uri="http://schemas.openxmlformats.org/drawingml/2006/picture">
                <pic:pic xmlns:pic="http://schemas.openxmlformats.org/drawingml/2006/picture">
                  <pic:nvPicPr>
                    <pic:cNvPr id="0" name="Picture" descr="flt_manuscript_files/figure-docx/correlation-fig-1.png"/>
                    <pic:cNvPicPr>
                      <a:picLocks noChangeAspect="1" noChangeArrowheads="1"/>
                    </pic:cNvPicPr>
                  </pic:nvPicPr>
                  <pic:blipFill>
                    <a:blip r:embed="rId13"/>
                    <a:stretch>
                      <a:fillRect/>
                    </a:stretch>
                  </pic:blipFill>
                  <pic:spPr bwMode="auto">
                    <a:xfrm>
                      <a:off x="0" y="0"/>
                      <a:ext cx="5969000" cy="4476750"/>
                    </a:xfrm>
                    <a:prstGeom prst="rect">
                      <a:avLst/>
                    </a:prstGeom>
                    <a:noFill/>
                    <a:ln w="9525">
                      <a:noFill/>
                      <a:headEnd/>
                      <a:tailEnd/>
                    </a:ln>
                  </pic:spPr>
                </pic:pic>
              </a:graphicData>
            </a:graphic>
          </wp:inline>
        </w:drawing>
      </w:r>
    </w:p>
    <w:p w14:paraId="250AB276" w14:textId="77777777" w:rsidR="00DC6FA4" w:rsidRDefault="002D6A6B" w:rsidP="00A37B7A">
      <w:pPr>
        <w:pStyle w:val="ImageCaption"/>
        <w:spacing w:after="0"/>
      </w:pPr>
      <w:r>
        <w:t>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w:t>
      </w:r>
    </w:p>
    <w:p w14:paraId="056CD47C" w14:textId="77777777" w:rsidR="00BD20DD" w:rsidRDefault="00BD20DD" w:rsidP="00A37B7A">
      <w:pPr>
        <w:pStyle w:val="Heading2"/>
        <w:spacing w:before="0"/>
        <w:rPr>
          <w:ins w:id="162" w:author="Simon De Deyne" w:date="2019-06-17T14:44:00Z"/>
        </w:rPr>
      </w:pPr>
      <w:bookmarkStart w:id="163" w:name="internal-comparison-of-approach"/>
    </w:p>
    <w:p w14:paraId="266D2E10" w14:textId="2921815F" w:rsidR="00DC6FA4" w:rsidRDefault="002D6A6B" w:rsidP="00A37B7A">
      <w:pPr>
        <w:pStyle w:val="Heading2"/>
        <w:spacing w:before="0"/>
      </w:pPr>
      <w:r>
        <w:t>Internal Comparison of Approach</w:t>
      </w:r>
      <w:bookmarkEnd w:id="163"/>
    </w:p>
    <w:p w14:paraId="458CE372" w14:textId="77777777" w:rsidR="00DC6FA4" w:rsidRDefault="002D6A6B" w:rsidP="00A37B7A">
      <w:pPr>
        <w:pStyle w:val="FirstParagraph"/>
        <w:spacing w:before="0" w:after="0"/>
      </w:pPr>
      <w:r>
        <w:t xml:space="preserve">In this section, we show that the bag of words </w:t>
      </w:r>
      <w:commentRangeStart w:id="164"/>
      <w:r>
        <w:t>approach processed completely through code matches a bag of words approach that was hand coded</w:t>
      </w:r>
      <w:commentRangeEnd w:id="164"/>
      <w:r w:rsidR="00BD20DD">
        <w:rPr>
          <w:rStyle w:val="CommentReference"/>
          <w:rFonts w:asciiTheme="minorHAnsi" w:hAnsiTheme="minorHAnsi"/>
        </w:rPr>
        <w:commentReference w:id="164"/>
      </w:r>
      <w:r>
        <w:t xml:space="preserve"> from Buchanan et al. (2019). In Buchanan et al. (2019), the McRae et al. (2005) and Vinson and Vigliocco (2008) datasets were </w:t>
      </w:r>
      <w:proofErr w:type="spellStart"/>
      <w:r>
        <w:t>recoded</w:t>
      </w:r>
      <w:proofErr w:type="spellEnd"/>
      <w:r>
        <w:t xml:space="preserve"> in a bag of words approach, and the comparison between all three is provided below. The multi-word sequence approach would be comparable if one or more datasets used the same </w:t>
      </w:r>
      <w:r>
        <w:lastRenderedPageBreak/>
        <w:t>structured data collection approach or with considerable hand coded rules for feature combinations. The data from open ended responses, such as the Buchanan et al. (2019), could potentially be compared in the demonstrated multi-word sequence approach, if the raw data from other such projects were available.</w:t>
      </w:r>
    </w:p>
    <w:p w14:paraId="48FE58C4" w14:textId="5177418B" w:rsidR="00DC6FA4" w:rsidRDefault="002D6A6B" w:rsidP="00A37B7A">
      <w:pPr>
        <w:pStyle w:val="BodyText"/>
        <w:spacing w:before="0" w:after="0"/>
        <w:rPr>
          <w:ins w:id="165" w:author="Simon De Deyne" w:date="2019-06-17T14:50:00Z"/>
        </w:rPr>
      </w:pPr>
      <w:r>
        <w:t xml:space="preserve">Cosine is often used as a measure of semantic similarity, indicating the feature overlap between two sets of cue-feature lists. These values can range from 0 (no overlap) to 1 (perfect overlap). </w:t>
      </w:r>
      <w:del w:id="166" w:author="Simon De Deyne" w:date="2019-06-17T14:46:00Z">
        <w:r w:rsidDel="00BD20DD">
          <w:delText xml:space="preserve">There are two potential </w:delText>
        </w:r>
      </w:del>
      <w:ins w:id="167" w:author="Simon De Deyne" w:date="2019-06-17T14:46:00Z">
        <w:r w:rsidR="00BD20DD">
          <w:t xml:space="preserve">Two </w:t>
        </w:r>
      </w:ins>
      <w:r>
        <w:t xml:space="preserve">cosine values </w:t>
      </w:r>
      <w:ins w:id="168" w:author="Simon De Deyne" w:date="2019-06-17T14:46:00Z">
        <w:r w:rsidR="00BD20DD">
          <w:t xml:space="preserve">can be derived </w:t>
        </w:r>
      </w:ins>
      <w:r>
        <w:t>from the Buchanan et al. (2019)</w:t>
      </w:r>
      <w:ins w:id="169" w:author="Simon De Deyne" w:date="2019-06-17T14:46:00Z">
        <w:r w:rsidR="00BD20DD">
          <w:t xml:space="preserve"> data</w:t>
        </w:r>
      </w:ins>
      <w:r>
        <w:t xml:space="preserve">: the raw cosine, which included all features as listed </w:t>
      </w:r>
      <w:del w:id="170" w:author="Simon De Deyne" w:date="2019-06-17T14:46:00Z">
        <w:r w:rsidDel="00BD20DD">
          <w:delText xml:space="preserve">without lemmatization or stemming, </w:delText>
        </w:r>
      </w:del>
      <w:r>
        <w:t xml:space="preserve">and the </w:t>
      </w:r>
      <w:del w:id="171" w:author="Simon De Deyne" w:date="2019-06-17T14:46:00Z">
        <w:r w:rsidDel="00BD20DD">
          <w:delText xml:space="preserve">translated </w:delText>
        </w:r>
      </w:del>
      <w:r>
        <w:t>cosine</w:t>
      </w:r>
      <w:ins w:id="172" w:author="Simon De Deyne" w:date="2019-06-17T14:46:00Z">
        <w:r w:rsidR="00BD20DD">
          <w:t xml:space="preserve"> for lemmatized r</w:t>
        </w:r>
      </w:ins>
      <w:ins w:id="173" w:author="Simon De Deyne" w:date="2019-06-17T14:47:00Z">
        <w:r w:rsidR="00BD20DD">
          <w:t>esponses</w:t>
        </w:r>
      </w:ins>
      <w:del w:id="174" w:author="Simon De Deyne" w:date="2019-06-17T14:47:00Z">
        <w:r w:rsidDel="00BD20DD">
          <w:delText>, which included hand lemmatization processing</w:delText>
        </w:r>
      </w:del>
      <w:r>
        <w:t xml:space="preserve">. Each cue in the sample data for this project was compared to the corresponding cue in the Buchanan et al. (2019). If data were processed in an identical fashion, the cosine values would be nearly 1 for Buchanan et al. (2019) data or match the cosine values found for McRae et al. (2005) and Vinson and Vigliocco (2008) in the Buchanan et al. (2019) results </w:t>
      </w:r>
      <w:commentRangeStart w:id="175"/>
      <w:r>
        <w:t xml:space="preserve">(original feature cosine = .54-.55, </w:t>
      </w:r>
      <w:del w:id="176" w:author="Simon De Deyne" w:date="2019-06-17T14:47:00Z">
        <w:r w:rsidDel="00BD20DD">
          <w:delText xml:space="preserve">translated </w:delText>
        </w:r>
      </w:del>
      <w:ins w:id="177" w:author="Simon De Deyne" w:date="2019-06-17T14:47:00Z">
        <w:r w:rsidR="00BD20DD">
          <w:t xml:space="preserve">lemmatized </w:t>
        </w:r>
      </w:ins>
      <w:r>
        <w:t>features</w:t>
      </w:r>
      <w:ins w:id="178" w:author="Simon De Deyne" w:date="2019-06-17T14:49:00Z">
        <w:r w:rsidR="00EB6EF5">
          <w:rPr>
            <w:rStyle w:val="FootnoteReference"/>
          </w:rPr>
          <w:footnoteReference w:id="3"/>
        </w:r>
      </w:ins>
      <w:r>
        <w:t xml:space="preserve"> = .66-.67). </w:t>
      </w:r>
      <w:commentRangeEnd w:id="175"/>
      <w:r w:rsidR="00BD20DD">
        <w:rPr>
          <w:rStyle w:val="CommentReference"/>
          <w:rFonts w:asciiTheme="minorHAnsi" w:hAnsiTheme="minorHAnsi"/>
        </w:rPr>
        <w:commentReference w:id="175"/>
      </w:r>
      <w:r>
        <w:t xml:space="preserve">However, all previous datasets have been reduced by eliminating idiosyncratic features at various points, and therefore, we might expect that noise in this data to reduce the average cosine values. Table ?? </w:t>
      </w:r>
      <w:ins w:id="181" w:author="Simon De Deyne" w:date="2019-06-17T14:48:00Z">
        <w:r w:rsidR="00BD20DD">
          <w:t xml:space="preserve">shows the role of using a cut-off for low-frequent or idiosyncratic responses by </w:t>
        </w:r>
        <w:proofErr w:type="spellStart"/>
        <w:r w:rsidR="00BD20DD">
          <w:t>calcuating</w:t>
        </w:r>
      </w:ins>
      <w:proofErr w:type="spellEnd"/>
      <w:del w:id="182" w:author="Simon De Deyne" w:date="2019-06-17T14:48:00Z">
        <w:r w:rsidDel="00BD20DD">
          <w:delText>indicates</w:delText>
        </w:r>
      </w:del>
      <w:r>
        <w:t xml:space="preserve"> the cosine values </w:t>
      </w:r>
      <w:del w:id="183" w:author="Simon De Deyne" w:date="2019-06-17T14:48:00Z">
        <w:r w:rsidDel="00BD20DD">
          <w:delText>for each cue paired with itself in different scenarios</w:delText>
        </w:r>
      </w:del>
      <w:ins w:id="184" w:author="Simon De Deyne" w:date="2019-06-17T14:48:00Z">
        <w:r w:rsidR="00BD20DD">
          <w:t xml:space="preserve">when using varying </w:t>
        </w:r>
      </w:ins>
      <w:ins w:id="185" w:author="Simon De Deyne" w:date="2019-06-17T14:49:00Z">
        <w:r w:rsidR="00BD20DD">
          <w:t xml:space="preserve">cut-offs or </w:t>
        </w:r>
        <w:proofErr w:type="spellStart"/>
        <w:r w:rsidR="00BD20DD">
          <w:t>stopword</w:t>
        </w:r>
        <w:proofErr w:type="spellEnd"/>
        <w:r w:rsidR="00BD20DD">
          <w:t xml:space="preserve"> filtering</w:t>
        </w:r>
      </w:ins>
      <w:r>
        <w:t xml:space="preserve">. On the left, the cosine values with </w:t>
      </w:r>
      <w:proofErr w:type="spellStart"/>
      <w:r>
        <w:t>stopwords</w:t>
      </w:r>
      <w:proofErr w:type="spellEnd"/>
      <w:r>
        <w:t xml:space="preserve"> are provided for both the original feature listed (i.e., no lemmatization) and the </w:t>
      </w:r>
      <w:del w:id="186" w:author="Simon De Deyne" w:date="2019-06-17T14:49:00Z">
        <w:r w:rsidDel="00BD20DD">
          <w:delText xml:space="preserve">translated </w:delText>
        </w:r>
      </w:del>
      <w:ins w:id="187" w:author="Simon De Deyne" w:date="2019-06-17T14:49:00Z">
        <w:r w:rsidR="00BD20DD">
          <w:t xml:space="preserve">lemmatized </w:t>
        </w:r>
      </w:ins>
      <w:r>
        <w:t>feature</w:t>
      </w:r>
      <w:del w:id="188" w:author="Simon De Deyne" w:date="2019-06-17T14:49:00Z">
        <w:r w:rsidDel="00BD20DD">
          <w:delText xml:space="preserve"> (i.e., hand lemmatization)</w:delText>
        </w:r>
      </w:del>
      <w:ins w:id="189" w:author="Simon De Deyne" w:date="2019-06-17T14:49:00Z">
        <w:r w:rsidR="00BD20DD">
          <w:t>s</w:t>
        </w:r>
      </w:ins>
      <w:r>
        <w:t xml:space="preserve">. The right side of the table includes the cosine values once </w:t>
      </w:r>
      <w:proofErr w:type="spellStart"/>
      <w:r>
        <w:t>stopwords</w:t>
      </w:r>
      <w:proofErr w:type="spellEnd"/>
      <w:r>
        <w:t xml:space="preserve"> have been removed. The removal of </w:t>
      </w:r>
      <w:proofErr w:type="spellStart"/>
      <w:r>
        <w:t>stopwords</w:t>
      </w:r>
      <w:proofErr w:type="spellEnd"/>
      <w:r>
        <w:t xml:space="preserve"> increases the match between sets indicating how removing these terms can improve </w:t>
      </w:r>
      <w:del w:id="190" w:author="Simon De Deyne" w:date="2019-06-17T14:50:00Z">
        <w:r w:rsidDel="00F913D4">
          <w:delText>comparison and quality</w:delText>
        </w:r>
      </w:del>
      <w:ins w:id="191" w:author="Simon De Deyne" w:date="2019-06-17T14:50:00Z">
        <w:r w:rsidR="00F913D4">
          <w:t>prediction</w:t>
        </w:r>
      </w:ins>
      <w:r>
        <w:t xml:space="preserve">. The cosine values for no </w:t>
      </w:r>
      <w:proofErr w:type="spellStart"/>
      <w:r>
        <w:t>stopwords</w:t>
      </w:r>
      <w:proofErr w:type="spellEnd"/>
      <w:r>
        <w:t xml:space="preserve"> indicate a somewhat comparable set of data, with lower values for McRae et al. </w:t>
      </w:r>
      <w:r>
        <w:lastRenderedPageBreak/>
        <w:t xml:space="preserve">(2005) than previous results in the original feature sets. These values indicate that the data processed entirely in </w:t>
      </w:r>
      <w:r>
        <w:rPr>
          <w:i/>
        </w:rPr>
        <w:t>R</w:t>
      </w:r>
      <w:r>
        <w:t xml:space="preserve"> produces a comparable set of results, albeit with added noise of small frequency features.</w:t>
      </w:r>
    </w:p>
    <w:p w14:paraId="671A451E" w14:textId="77777777" w:rsidR="00F913D4" w:rsidRDefault="00F913D4" w:rsidP="00A37B7A">
      <w:pPr>
        <w:pStyle w:val="BodyText"/>
        <w:spacing w:before="0" w:after="0"/>
      </w:pPr>
    </w:p>
    <w:p w14:paraId="60A03490" w14:textId="77777777" w:rsidR="00DC6FA4" w:rsidRDefault="002D6A6B" w:rsidP="00A37B7A">
      <w:pPr>
        <w:pStyle w:val="Heading2"/>
        <w:spacing w:before="0"/>
      </w:pPr>
      <w:bookmarkStart w:id="192" w:name="external-comparison-of-approach"/>
      <w:r>
        <w:t>External Comparison of Approach</w:t>
      </w:r>
      <w:bookmarkEnd w:id="192"/>
    </w:p>
    <w:p w14:paraId="7D0D5E96" w14:textId="396B7B7B" w:rsidR="00DC6FA4" w:rsidRDefault="002D6A6B" w:rsidP="00A37B7A">
      <w:pPr>
        <w:pStyle w:val="FirstParagraph"/>
        <w:spacing w:before="0" w:after="0"/>
        <w:rPr>
          <w:ins w:id="193" w:author="Simon De Deyne" w:date="2019-06-17T11:13:00Z"/>
        </w:rPr>
      </w:pPr>
      <w:r>
        <w:t>The MEN dataset (Bruni et al., 2014) contains cue-cue pairs of English words rating for similarity by Amazon Mechanical Turk participants for stimuli taken from the McRae et al. (2005) feature norms. In their rating task, participants were shown two cue-cue pairs and asked to select the more related pair of the two presented. Each pair was rated by 50 participants, and thus, a score of 50 indicates high relatedness, while a score of 0 indicates no relatedness. The ratings for the selected set of cues provided in this analysis was 2 - 49 with an average rating of 25.79 (</w:t>
      </w:r>
      <w:r>
        <w:rPr>
          <w:i/>
        </w:rPr>
        <w:t>SD</w:t>
      </w:r>
      <w:r>
        <w:t xml:space="preserve"> = 12.00). The ratings were compared to the cosine calculated between cues using the bag of words method with and without </w:t>
      </w:r>
      <w:proofErr w:type="spellStart"/>
      <w:r>
        <w:t>stopwords</w:t>
      </w:r>
      <w:proofErr w:type="spellEnd"/>
      <w:r>
        <w:t xml:space="preserve">. The correlation between bag of words cosines with </w:t>
      </w:r>
      <w:proofErr w:type="spellStart"/>
      <w:r>
        <w:t>stopwords</w:t>
      </w:r>
      <w:proofErr w:type="spellEnd"/>
      <w:r>
        <w:t xml:space="preserve"> and the MEN ratings was </w:t>
      </w:r>
      <m:oMath>
        <m:r>
          <w:rPr>
            <w:rFonts w:ascii="Cambria Math" w:hAnsi="Cambria Math"/>
          </w:rPr>
          <m:t>r=.54</m:t>
        </m:r>
      </m:oMath>
      <w:r>
        <w:t xml:space="preserve">, 95% CI </w:t>
      </w:r>
      <m:oMath>
        <m:r>
          <w:rPr>
            <w:rFonts w:ascii="Cambria Math" w:hAnsi="Cambria Math"/>
          </w:rPr>
          <m:t>[.42</m:t>
        </m:r>
      </m:oMath>
      <w:r>
        <w:t xml:space="preserve">, </w:t>
      </w:r>
      <m:oMath>
        <m:r>
          <w:rPr>
            <w:rFonts w:ascii="Cambria Math" w:hAnsi="Cambria Math"/>
          </w:rPr>
          <m:t>.63]</m:t>
        </m:r>
      </m:oMath>
      <w:r>
        <w:t xml:space="preserve">, </w:t>
      </w:r>
      <w:r>
        <w:rPr>
          <w:i/>
        </w:rPr>
        <w:t>N</w:t>
      </w:r>
      <w:r>
        <w:t xml:space="preserve"> = 179, indicating agreement between raters and cosine values. The agreement between ratings and bag of word cosine values was higher when </w:t>
      </w:r>
      <w:proofErr w:type="spellStart"/>
      <w:r>
        <w:t>stopwords</w:t>
      </w:r>
      <w:proofErr w:type="spellEnd"/>
      <w:r>
        <w:t xml:space="preserve"> were excluded, </w:t>
      </w:r>
      <m:oMath>
        <m:r>
          <w:rPr>
            <w:rFonts w:ascii="Cambria Math" w:hAnsi="Cambria Math"/>
          </w:rPr>
          <m:t>r=.69</m:t>
        </m:r>
      </m:oMath>
      <w:r>
        <w:t xml:space="preserve">, 95% CI </w:t>
      </w:r>
      <m:oMath>
        <m:r>
          <w:rPr>
            <w:rFonts w:ascii="Cambria Math" w:hAnsi="Cambria Math"/>
          </w:rPr>
          <m:t>[.61</m:t>
        </m:r>
      </m:oMath>
      <w:r>
        <w:t xml:space="preserve">, </w:t>
      </w:r>
      <m:oMath>
        <m:r>
          <w:rPr>
            <w:rFonts w:ascii="Cambria Math" w:hAnsi="Cambria Math"/>
          </w:rPr>
          <m:t>.76</m:t>
        </m:r>
        <w:commentRangeStart w:id="194"/>
        <w:commentRangeEnd w:id="194"/>
        <m:r>
          <m:rPr>
            <m:sty m:val="p"/>
          </m:rPr>
          <w:rPr>
            <w:rStyle w:val="CommentReference"/>
            <w:rFonts w:asciiTheme="minorHAnsi" w:hAnsiTheme="minorHAnsi"/>
          </w:rPr>
          <w:commentReference w:id="194"/>
        </m:r>
        <m:r>
          <w:rPr>
            <w:rFonts w:ascii="Cambria Math" w:hAnsi="Cambria Math"/>
          </w:rPr>
          <m:t>]</m:t>
        </m:r>
      </m:oMath>
      <w:r>
        <w:t>.</w:t>
      </w:r>
    </w:p>
    <w:p w14:paraId="6B6CF353" w14:textId="77777777" w:rsidR="008A46ED" w:rsidRPr="008A46ED" w:rsidRDefault="008A46ED">
      <w:pPr>
        <w:pStyle w:val="BodyText"/>
        <w:pPrChange w:id="195" w:author="Simon De Deyne" w:date="2019-06-17T11:13:00Z">
          <w:pPr>
            <w:pStyle w:val="FirstParagraph"/>
            <w:spacing w:before="0" w:after="0"/>
          </w:pPr>
        </w:pPrChange>
      </w:pPr>
    </w:p>
    <w:p w14:paraId="04F29E60" w14:textId="3875FF6C" w:rsidR="00DC6FA4" w:rsidRDefault="008A46ED" w:rsidP="00A37B7A">
      <w:pPr>
        <w:pStyle w:val="Heading2"/>
        <w:spacing w:before="0"/>
        <w:rPr>
          <w:ins w:id="196" w:author="Simon De Deyne" w:date="2019-06-17T11:14:00Z"/>
        </w:rPr>
      </w:pPr>
      <w:bookmarkStart w:id="197" w:name="future-directions"/>
      <w:ins w:id="198" w:author="Simon De Deyne" w:date="2019-06-17T11:13:00Z">
        <w:r>
          <w:t>Discussion</w:t>
        </w:r>
      </w:ins>
      <w:del w:id="199" w:author="Simon De Deyne" w:date="2019-06-17T11:16:00Z">
        <w:r w:rsidR="002D6A6B" w:rsidDel="008A46ED">
          <w:delText>Future Directions</w:delText>
        </w:r>
      </w:del>
      <w:bookmarkEnd w:id="197"/>
    </w:p>
    <w:p w14:paraId="54BEC7A4" w14:textId="24506B64" w:rsidR="008A46ED" w:rsidRPr="008A46ED" w:rsidRDefault="008A46ED">
      <w:pPr>
        <w:pStyle w:val="BodyText"/>
        <w:ind w:firstLine="0"/>
        <w:pPrChange w:id="200" w:author="Simon De Deyne" w:date="2019-06-17T11:14:00Z">
          <w:pPr>
            <w:pStyle w:val="Heading2"/>
            <w:spacing w:before="0"/>
          </w:pPr>
        </w:pPrChange>
      </w:pPr>
      <w:ins w:id="201" w:author="Simon De Deyne" w:date="2019-06-17T11:14:00Z">
        <w:r>
          <w:t xml:space="preserve">Semantic feature listing tasks </w:t>
        </w:r>
      </w:ins>
      <w:ins w:id="202" w:author="Simon De Deyne" w:date="2019-06-17T11:15:00Z">
        <w:r>
          <w:t>are used across various disciplines and are likely to remain an important source of information about the subjective meaning of concepts. In this article we have outlined a workflow to process large datasets where features consist of unstructured short propos</w:t>
        </w:r>
      </w:ins>
      <w:ins w:id="203" w:author="Simon De Deyne" w:date="2019-06-17T11:16:00Z">
        <w:r>
          <w:t xml:space="preserve">itions derived from written language. </w:t>
        </w:r>
      </w:ins>
      <w:ins w:id="204" w:author="Simon De Deyne" w:date="2019-06-17T11:17:00Z">
        <w:r>
          <w:t xml:space="preserve"> [SAY SOMETHING ABOUT HANDCRAFTED VS AUTOMATIC PROCEDURE PERFORMANCE WITH REGARDS TO ABOVE]</w:t>
        </w:r>
      </w:ins>
    </w:p>
    <w:p w14:paraId="7A044AE6" w14:textId="77777777" w:rsidR="008A46ED" w:rsidRDefault="008A46ED" w:rsidP="008A46ED">
      <w:pPr>
        <w:pStyle w:val="FirstParagraph"/>
        <w:spacing w:before="0" w:after="0"/>
        <w:ind w:firstLine="0"/>
        <w:rPr>
          <w:ins w:id="205" w:author="Simon De Deyne" w:date="2019-06-17T11:18:00Z"/>
          <w:b/>
          <w:bCs/>
        </w:rPr>
      </w:pPr>
    </w:p>
    <w:p w14:paraId="1A623F09" w14:textId="71B938CD" w:rsidR="008A46ED" w:rsidRPr="008A46ED" w:rsidRDefault="008A46ED">
      <w:pPr>
        <w:pStyle w:val="FirstParagraph"/>
        <w:spacing w:before="0" w:after="0"/>
        <w:ind w:firstLine="0"/>
        <w:rPr>
          <w:ins w:id="206" w:author="Simon De Deyne" w:date="2019-06-17T11:17:00Z"/>
          <w:i/>
          <w:iCs/>
          <w:u w:val="single"/>
          <w:rPrChange w:id="207" w:author="Simon De Deyne" w:date="2019-06-17T11:18:00Z">
            <w:rPr>
              <w:ins w:id="208" w:author="Simon De Deyne" w:date="2019-06-17T11:17:00Z"/>
            </w:rPr>
          </w:rPrChange>
        </w:rPr>
        <w:pPrChange w:id="209" w:author="Simon De Deyne" w:date="2019-06-17T11:17:00Z">
          <w:pPr>
            <w:pStyle w:val="FirstParagraph"/>
            <w:spacing w:before="0" w:after="0"/>
          </w:pPr>
        </w:pPrChange>
      </w:pPr>
      <w:ins w:id="210" w:author="Simon De Deyne" w:date="2019-06-17T11:17:00Z">
        <w:r w:rsidRPr="008A46ED">
          <w:rPr>
            <w:i/>
            <w:iCs/>
            <w:u w:val="single"/>
            <w:rPrChange w:id="211" w:author="Simon De Deyne" w:date="2019-06-17T11:18:00Z">
              <w:rPr/>
            </w:rPrChange>
          </w:rPr>
          <w:t>Extending the approach</w:t>
        </w:r>
      </w:ins>
      <w:ins w:id="212" w:author="Simon De Deyne" w:date="2019-06-17T11:18:00Z">
        <w:r>
          <w:rPr>
            <w:i/>
            <w:iCs/>
            <w:u w:val="single"/>
          </w:rPr>
          <w:t>.</w:t>
        </w:r>
      </w:ins>
    </w:p>
    <w:p w14:paraId="6AB28258" w14:textId="042BAB96" w:rsidR="00DC6FA4" w:rsidRDefault="002D6A6B">
      <w:pPr>
        <w:pStyle w:val="FirstParagraph"/>
        <w:spacing w:before="0" w:after="0"/>
        <w:ind w:firstLine="0"/>
        <w:pPrChange w:id="213" w:author="Simon De Deyne" w:date="2019-06-17T11:18:00Z">
          <w:pPr>
            <w:pStyle w:val="FirstParagraph"/>
            <w:spacing w:before="0" w:after="0"/>
          </w:pPr>
        </w:pPrChange>
      </w:pPr>
      <w:r>
        <w:t>An attractive property of the subjective feature listing task is that it results in transparent representations. As a result, many researchers have taken additional steps to group specific types of knowledge together, depending on semantic relations (e.g., taxonomy relations) or their mapping onto distinct brain regions (</w:t>
      </w:r>
      <w:proofErr w:type="spellStart"/>
      <w:r>
        <w:t>Fairhall</w:t>
      </w:r>
      <w:proofErr w:type="spellEnd"/>
      <w:r>
        <w:t xml:space="preserve"> &amp; </w:t>
      </w:r>
      <w:proofErr w:type="spellStart"/>
      <w:r>
        <w:t>Caramazza</w:t>
      </w:r>
      <w:proofErr w:type="spellEnd"/>
      <w:r>
        <w:t>, 2013). Typically this involves applying a hand-crafted coding scheme, which requires a substantial effort. One of the common ontologies is the one developed by Wu and Barsalou (2009). The ontology is structured as a hierarchical taxonomy for coding categories as part of the feature listing task. It has been used in several projects, notably the McRae et al. (2005). Examples of the categories include taxonomic (synonyms, subordinates), entity (internal components, behavior, spatial relations), situation (location, time), and introspective properties (emotion, evaluation). Coding ontology may be best performed systematically with look-up rules of previously decided upon factors, however, clustering analyses may provide a potential avenue to explore categorizing features within the current dataset. One limitation to this method the sheer size of the idiosyncratic features as mentioned above, and thus, features smaller in number may be more difficult to group.</w:t>
      </w:r>
    </w:p>
    <w:p w14:paraId="5D3F5005" w14:textId="20B10230" w:rsidR="00DC6FA4" w:rsidRDefault="002D6A6B" w:rsidP="00A37B7A">
      <w:pPr>
        <w:pStyle w:val="BodyText"/>
        <w:spacing w:before="0" w:after="0"/>
        <w:rPr>
          <w:ins w:id="214" w:author="Simon De Deyne" w:date="2019-06-17T14:53:00Z"/>
        </w:rPr>
      </w:pPr>
      <w:r>
        <w:t xml:space="preserve">Potentially, </w:t>
      </w:r>
      <w:ins w:id="215" w:author="Simon De Deyne" w:date="2019-06-17T14:52:00Z">
        <w:r w:rsidR="00F913D4">
          <w:t xml:space="preserve">a </w:t>
        </w:r>
      </w:ins>
      <w:r>
        <w:t xml:space="preserve">simple ontology can be mapped using </w:t>
      </w:r>
      <w:del w:id="216" w:author="Simon De Deyne" w:date="2019-06-17T14:52:00Z">
        <w:r w:rsidDel="00F913D4">
          <w:delText>results from</w:delText>
        </w:r>
      </w:del>
      <w:ins w:id="217" w:author="Simon De Deyne" w:date="2019-06-17T14:52:00Z">
        <w:r w:rsidR="00F913D4">
          <w:t>an approach similar to</w:t>
        </w:r>
      </w:ins>
      <w:r>
        <w:t xml:space="preserve"> Strudel (structured dimension extraction and labeling, Baroni et al., 2010). Strudel is a corpus-based semantic model wherein cue words are found in a large text corpus and matched to nouns, verbs, and adjectives that appear near a concept. Using specific patterns of expected feature listing, Baroni et al. (2010) were able build a model of English concepts and their properties that aligned with semantic feature production norms. From this model, they were able to cluster properties based on their lexical patterns. For example, if a sentence included the phrase </w:t>
      </w:r>
      <w:r>
        <w:rPr>
          <w:i/>
        </w:rPr>
        <w:t>fruit, such as an apple</w:t>
      </w:r>
      <w:r>
        <w:t xml:space="preserve">, this lexical pattern would be classified as </w:t>
      </w:r>
      <w:proofErr w:type="spellStart"/>
      <w:r>
        <w:rPr>
          <w:i/>
        </w:rPr>
        <w:t>such_as+right</w:t>
      </w:r>
      <w:proofErr w:type="spellEnd"/>
      <w:r>
        <w:t xml:space="preserve">, indicating that the concept </w:t>
      </w:r>
      <w:r>
        <w:lastRenderedPageBreak/>
        <w:t xml:space="preserve">(apple) was found to the right of the property (fruit) with the phrase such as connecting them. Using clustering, Baroni et al. (2010) was able to assign four ontology labels to properties: part, category, location, and function. Using these results, we can match 2259 of the bag of words features (5%). These features were predominately parts (39.9), followed by function (30.5), location (24.0), and category (5.5). Table ?? indicates ten of the most frequent cue-feature pairs for each ontology label, excluding duplicate features across cues. An examination of the top results indicates coherent labels (parts: </w:t>
      </w:r>
      <w:r>
        <w:rPr>
          <w:i/>
        </w:rPr>
        <w:t>zebra-stripe</w:t>
      </w:r>
      <w:r>
        <w:t xml:space="preserve">, location: </w:t>
      </w:r>
      <w:r>
        <w:rPr>
          <w:i/>
        </w:rPr>
        <w:t>shoe-foot</w:t>
      </w:r>
      <w:r>
        <w:t xml:space="preserve">, and category: </w:t>
      </w:r>
      <w:r>
        <w:rPr>
          <w:i/>
        </w:rPr>
        <w:t>furniture-table</w:t>
      </w:r>
      <w:r>
        <w:t xml:space="preserve">); however, there are also a few mismatches (location: </w:t>
      </w:r>
      <w:r>
        <w:rPr>
          <w:i/>
        </w:rPr>
        <w:t>scissors-cut</w:t>
      </w:r>
      <w:r>
        <w:t xml:space="preserve">, function: </w:t>
      </w:r>
      <w:r>
        <w:rPr>
          <w:i/>
        </w:rPr>
        <w:t>leaf-green</w:t>
      </w:r>
      <w:r>
        <w:t>). This model represents an area in which one might begin to automate the labeling process, likely combined with other pre-defined rulesets.</w:t>
      </w:r>
    </w:p>
    <w:p w14:paraId="41AD9E8A" w14:textId="77777777" w:rsidR="00F913D4" w:rsidRDefault="00F913D4" w:rsidP="00A37B7A">
      <w:pPr>
        <w:pStyle w:val="BodyText"/>
        <w:spacing w:before="0" w:after="0"/>
        <w:rPr>
          <w:ins w:id="218" w:author="Simon De Deyne" w:date="2019-06-17T11:18:00Z"/>
        </w:rPr>
      </w:pPr>
    </w:p>
    <w:p w14:paraId="2F8388FD" w14:textId="542FA424" w:rsidR="008A46ED" w:rsidDel="008A46ED" w:rsidRDefault="00F913D4" w:rsidP="008A46ED">
      <w:pPr>
        <w:pStyle w:val="BodyText"/>
        <w:spacing w:before="0" w:after="0"/>
        <w:ind w:firstLine="0"/>
        <w:rPr>
          <w:del w:id="219" w:author="Simon De Deyne" w:date="2019-06-17T11:18:00Z"/>
          <w:i/>
          <w:iCs/>
        </w:rPr>
      </w:pPr>
      <w:ins w:id="220" w:author="Simon De Deyne" w:date="2019-06-17T14:53:00Z">
        <w:r>
          <w:rPr>
            <w:i/>
            <w:iCs/>
          </w:rPr>
          <w:t xml:space="preserve">Some </w:t>
        </w:r>
      </w:ins>
      <w:proofErr w:type="spellStart"/>
      <w:ins w:id="221" w:author="Simon De Deyne" w:date="2019-06-17T11:18:00Z">
        <w:r w:rsidR="008A46ED" w:rsidRPr="008A46ED">
          <w:rPr>
            <w:i/>
            <w:iCs/>
            <w:rPrChange w:id="222" w:author="Simon De Deyne" w:date="2019-06-17T11:18:00Z">
              <w:rPr/>
            </w:rPrChange>
          </w:rPr>
          <w:t>Limitations.</w:t>
        </w:r>
      </w:ins>
    </w:p>
    <w:p w14:paraId="0958E001" w14:textId="044D7B68" w:rsidR="008A46ED" w:rsidRDefault="008A46ED" w:rsidP="008A46ED">
      <w:pPr>
        <w:pStyle w:val="BodyText"/>
        <w:spacing w:before="0" w:after="0"/>
        <w:ind w:firstLine="0"/>
        <w:rPr>
          <w:ins w:id="223" w:author="Simon De Deyne" w:date="2019-06-17T11:19:00Z"/>
        </w:rPr>
      </w:pPr>
      <w:ins w:id="224" w:author="Simon De Deyne" w:date="2019-06-17T11:18:00Z">
        <w:r w:rsidRPr="008A46ED">
          <w:rPr>
            <w:rPrChange w:id="225" w:author="Simon De Deyne" w:date="2019-06-17T11:19:00Z">
              <w:rPr>
                <w:i/>
                <w:iCs/>
              </w:rPr>
            </w:rPrChange>
          </w:rPr>
          <w:t>So</w:t>
        </w:r>
        <w:proofErr w:type="spellEnd"/>
        <w:r w:rsidRPr="008A46ED">
          <w:rPr>
            <w:rPrChange w:id="226" w:author="Simon De Deyne" w:date="2019-06-17T11:19:00Z">
              <w:rPr>
                <w:i/>
                <w:iCs/>
              </w:rPr>
            </w:rPrChange>
          </w:rPr>
          <w:t xml:space="preserve"> </w:t>
        </w:r>
      </w:ins>
      <w:ins w:id="227" w:author="Simon De Deyne" w:date="2019-06-17T11:19:00Z">
        <w:r>
          <w:t xml:space="preserve">far we have not investigated to what extend the automatic procedure leads to equally good representations for different types of concepts. More specifically, abstract concepts tend to have a larger number of features, and especially for </w:t>
        </w:r>
      </w:ins>
      <w:ins w:id="228" w:author="Simon De Deyne" w:date="2019-06-17T11:20:00Z">
        <w:r w:rsidR="00F34503">
          <w:t>these types of concepts</w:t>
        </w:r>
      </w:ins>
      <w:ins w:id="229" w:author="Simon De Deyne" w:date="2019-06-17T11:19:00Z">
        <w:r>
          <w:t xml:space="preserve">, pooling together </w:t>
        </w:r>
      </w:ins>
      <w:ins w:id="230" w:author="Simon De Deyne" w:date="2019-06-17T11:20:00Z">
        <w:r>
          <w:t xml:space="preserve">features might improve the quality of the final representation. Potentially, this might require additional steps in which features are not only grouped based on surface </w:t>
        </w:r>
      </w:ins>
      <w:ins w:id="231" w:author="Simon De Deyne" w:date="2019-06-17T11:21:00Z">
        <w:r w:rsidR="00F34503">
          <w:t>properties but</w:t>
        </w:r>
      </w:ins>
      <w:ins w:id="232" w:author="Simon De Deyne" w:date="2019-06-17T11:20:00Z">
        <w:r>
          <w:t xml:space="preserve"> might also benefit from grouping synonymous words.</w:t>
        </w:r>
      </w:ins>
    </w:p>
    <w:p w14:paraId="2B832154" w14:textId="77777777" w:rsidR="008A46ED" w:rsidRPr="008A46ED" w:rsidRDefault="008A46ED">
      <w:pPr>
        <w:pStyle w:val="BodyText"/>
        <w:spacing w:before="0" w:after="0"/>
        <w:ind w:firstLine="0"/>
        <w:rPr>
          <w:ins w:id="233" w:author="Simon De Deyne" w:date="2019-06-17T11:18:00Z"/>
        </w:rPr>
        <w:pPrChange w:id="234" w:author="Simon De Deyne" w:date="2019-06-17T11:18:00Z">
          <w:pPr>
            <w:pStyle w:val="BodyText"/>
            <w:spacing w:before="0" w:after="0"/>
          </w:pPr>
        </w:pPrChange>
      </w:pPr>
    </w:p>
    <w:p w14:paraId="60EDB8CA" w14:textId="77777777" w:rsidR="00DC6FA4" w:rsidRDefault="002D6A6B" w:rsidP="00A37B7A">
      <w:pPr>
        <w:pStyle w:val="Heading1"/>
        <w:spacing w:before="0"/>
      </w:pPr>
      <w:bookmarkStart w:id="235" w:name="discussion"/>
      <w:commentRangeStart w:id="236"/>
      <w:r>
        <w:t>Discussion</w:t>
      </w:r>
      <w:bookmarkEnd w:id="235"/>
    </w:p>
    <w:p w14:paraId="1AD70995" w14:textId="77777777" w:rsidR="00DC6FA4" w:rsidRDefault="002D6A6B" w:rsidP="00A37B7A">
      <w:pPr>
        <w:numPr>
          <w:ilvl w:val="0"/>
          <w:numId w:val="19"/>
        </w:numPr>
        <w:spacing w:after="0"/>
      </w:pPr>
      <w:r>
        <w:t>this sort of thing is great for replication purposes, which is pretty important because of the garden of forking paths which applies not just to statistical analyses but also to processing.</w:t>
      </w:r>
    </w:p>
    <w:p w14:paraId="469757B2" w14:textId="77777777" w:rsidR="00DC6FA4" w:rsidRDefault="002D6A6B" w:rsidP="00A37B7A">
      <w:pPr>
        <w:numPr>
          <w:ilvl w:val="0"/>
          <w:numId w:val="19"/>
        </w:numPr>
        <w:spacing w:after="0"/>
      </w:pPr>
      <w:r>
        <w:t>we’ve provided a workflow suggestion that a researcher can use to format their work, along with functions that can be detailed to match any hand processing results.</w:t>
      </w:r>
    </w:p>
    <w:p w14:paraId="370C14D7" w14:textId="77777777" w:rsidR="00DC6FA4" w:rsidRDefault="002D6A6B" w:rsidP="00A37B7A">
      <w:pPr>
        <w:numPr>
          <w:ilvl w:val="0"/>
          <w:numId w:val="19"/>
        </w:numPr>
        <w:spacing w:after="0"/>
      </w:pPr>
      <w:r>
        <w:t>weave this to match introduction</w:t>
      </w:r>
    </w:p>
    <w:p w14:paraId="65885964" w14:textId="77777777" w:rsidR="00DC6FA4" w:rsidRDefault="002D6A6B" w:rsidP="00A37B7A">
      <w:pPr>
        <w:numPr>
          <w:ilvl w:val="0"/>
          <w:numId w:val="19"/>
        </w:numPr>
        <w:spacing w:after="0"/>
      </w:pPr>
      <w:r>
        <w:t>how concrete or abstract the words are</w:t>
      </w:r>
      <w:commentRangeEnd w:id="236"/>
      <w:r w:rsidR="008A46ED">
        <w:rPr>
          <w:rStyle w:val="CommentReference"/>
        </w:rPr>
        <w:commentReference w:id="236"/>
      </w:r>
    </w:p>
    <w:p w14:paraId="3ADA30A3" w14:textId="77777777" w:rsidR="00DC6FA4" w:rsidRDefault="002D6A6B" w:rsidP="00A37B7A">
      <w:pPr>
        <w:pStyle w:val="Heading1"/>
        <w:spacing w:before="0"/>
      </w:pPr>
      <w:bookmarkStart w:id="237" w:name="references"/>
      <w:r>
        <w:lastRenderedPageBreak/>
        <w:t>References</w:t>
      </w:r>
      <w:bookmarkEnd w:id="237"/>
    </w:p>
    <w:p w14:paraId="5F88B8DA" w14:textId="77777777" w:rsidR="00DC6FA4" w:rsidRDefault="002D6A6B" w:rsidP="00A37B7A">
      <w:pPr>
        <w:pStyle w:val="FirstParagraph"/>
        <w:spacing w:before="0" w:after="0"/>
      </w:pPr>
      <w:bookmarkStart w:id="238" w:name="ref-Ashcraft1978a"/>
      <w:bookmarkStart w:id="239" w:name="refs"/>
      <w:r>
        <w:t xml:space="preserve">Ashcraft, M. H. (1978). Property norms for typical and atypical items from 17 categories: A description and discussion. </w:t>
      </w:r>
      <w:r>
        <w:rPr>
          <w:i/>
        </w:rPr>
        <w:t>Memory &amp; Cognition</w:t>
      </w:r>
      <w:r>
        <w:t xml:space="preserve">, </w:t>
      </w:r>
      <w:r>
        <w:rPr>
          <w:i/>
        </w:rPr>
        <w:t>6</w:t>
      </w:r>
      <w:r>
        <w:t>(3), 227–232. doi:</w:t>
      </w:r>
      <w:hyperlink r:id="rId14">
        <w:r>
          <w:rPr>
            <w:rStyle w:val="Hyperlink"/>
          </w:rPr>
          <w:t>10.3758/BF03197450</w:t>
        </w:r>
      </w:hyperlink>
    </w:p>
    <w:p w14:paraId="1B2862A8" w14:textId="77777777" w:rsidR="00DC6FA4" w:rsidRDefault="002D6A6B" w:rsidP="00A37B7A">
      <w:pPr>
        <w:pStyle w:val="BodyText"/>
        <w:spacing w:before="0" w:after="0"/>
      </w:pPr>
      <w:bookmarkStart w:id="240" w:name="ref-Baroni2010"/>
      <w:bookmarkEnd w:id="238"/>
      <w:r>
        <w:t xml:space="preserve">Baroni, M., Murphy, B., </w:t>
      </w:r>
      <w:proofErr w:type="spellStart"/>
      <w:r>
        <w:t>Barbu</w:t>
      </w:r>
      <w:proofErr w:type="spellEnd"/>
      <w:r>
        <w:t xml:space="preserve">, E., &amp; </w:t>
      </w:r>
      <w:proofErr w:type="spellStart"/>
      <w:r>
        <w:t>Poesio</w:t>
      </w:r>
      <w:proofErr w:type="spellEnd"/>
      <w:r>
        <w:t xml:space="preserve">, M. (2010). Strudel: A Corpus-Based Semantic Model Based on Properties and Types. </w:t>
      </w:r>
      <w:r>
        <w:rPr>
          <w:i/>
        </w:rPr>
        <w:t>Cognitive Science</w:t>
      </w:r>
      <w:r>
        <w:t xml:space="preserve">, </w:t>
      </w:r>
      <w:r>
        <w:rPr>
          <w:i/>
        </w:rPr>
        <w:t>34</w:t>
      </w:r>
      <w:r>
        <w:t>(2), 222–254. doi:</w:t>
      </w:r>
      <w:hyperlink r:id="rId15">
        <w:r>
          <w:rPr>
            <w:rStyle w:val="Hyperlink"/>
          </w:rPr>
          <w:t>10.1111/j.1551-6709.2009.01068.x</w:t>
        </w:r>
      </w:hyperlink>
    </w:p>
    <w:p w14:paraId="775D8A3D" w14:textId="77777777" w:rsidR="00DC6FA4" w:rsidRDefault="002D6A6B" w:rsidP="00A37B7A">
      <w:pPr>
        <w:pStyle w:val="BodyText"/>
        <w:spacing w:before="0" w:after="0"/>
      </w:pPr>
      <w:bookmarkStart w:id="241" w:name="ref-Benoit2017"/>
      <w:bookmarkEnd w:id="240"/>
      <w:r>
        <w:t xml:space="preserve">Benoit, K., </w:t>
      </w:r>
      <w:proofErr w:type="spellStart"/>
      <w:r>
        <w:t>Muhr</w:t>
      </w:r>
      <w:proofErr w:type="spellEnd"/>
      <w:r>
        <w:t xml:space="preserve">, D., &amp; Watanabe, K. (2017). </w:t>
      </w:r>
      <w:proofErr w:type="spellStart"/>
      <w:r>
        <w:t>stopwords</w:t>
      </w:r>
      <w:proofErr w:type="spellEnd"/>
      <w:r>
        <w:t xml:space="preserve">: Multilingual </w:t>
      </w:r>
      <w:proofErr w:type="spellStart"/>
      <w:r>
        <w:t>Stopword</w:t>
      </w:r>
      <w:proofErr w:type="spellEnd"/>
      <w:r>
        <w:t xml:space="preserve"> Lists. Retrieved from </w:t>
      </w:r>
      <w:hyperlink r:id="rId16">
        <w:r>
          <w:rPr>
            <w:rStyle w:val="Hyperlink"/>
          </w:rPr>
          <w:t>https://cran.r-project.org/web/packages/stopwords/index.html</w:t>
        </w:r>
      </w:hyperlink>
    </w:p>
    <w:p w14:paraId="5A8D43BD" w14:textId="77777777" w:rsidR="00DC6FA4" w:rsidRDefault="002D6A6B" w:rsidP="00A37B7A">
      <w:pPr>
        <w:pStyle w:val="BodyText"/>
        <w:spacing w:before="0" w:after="0"/>
      </w:pPr>
      <w:bookmarkStart w:id="242" w:name="ref-Bruni2014"/>
      <w:bookmarkEnd w:id="241"/>
      <w:r w:rsidRPr="00113BF3">
        <w:rPr>
          <w:lang w:val="it-IT"/>
        </w:rPr>
        <w:t xml:space="preserve">Bruni, E., Tran, N. K., &amp; Baroni, M. (2014). </w:t>
      </w:r>
      <w:r>
        <w:t xml:space="preserve">Multimodal Distributional Semantics. </w:t>
      </w:r>
      <w:r>
        <w:rPr>
          <w:i/>
        </w:rPr>
        <w:t>Journal of Artificial Intelligence Research</w:t>
      </w:r>
      <w:r>
        <w:t xml:space="preserve">, </w:t>
      </w:r>
      <w:r>
        <w:rPr>
          <w:i/>
        </w:rPr>
        <w:t>49</w:t>
      </w:r>
      <w:r>
        <w:t>, 1–47. doi:</w:t>
      </w:r>
      <w:hyperlink r:id="rId17">
        <w:r>
          <w:rPr>
            <w:rStyle w:val="Hyperlink"/>
          </w:rPr>
          <w:t>10.1613/jair.4135</w:t>
        </w:r>
      </w:hyperlink>
    </w:p>
    <w:p w14:paraId="786C93FB" w14:textId="77777777" w:rsidR="00DC6FA4" w:rsidRDefault="002D6A6B" w:rsidP="00A37B7A">
      <w:pPr>
        <w:pStyle w:val="BodyText"/>
        <w:spacing w:before="0" w:after="0"/>
      </w:pPr>
      <w:bookmarkStart w:id="243" w:name="ref-Brysbaert2014"/>
      <w:bookmarkEnd w:id="242"/>
      <w:r>
        <w:t xml:space="preserve">Brysbaert, M., Warriner, A. B., &amp; Kuperman, V. (2014). Concreteness ratings for 40 thousand generally known English word lemmas. </w:t>
      </w:r>
      <w:r>
        <w:rPr>
          <w:i/>
        </w:rPr>
        <w:t>Behavior Research Methods</w:t>
      </w:r>
      <w:r>
        <w:t xml:space="preserve">, </w:t>
      </w:r>
      <w:r>
        <w:rPr>
          <w:i/>
        </w:rPr>
        <w:t>46</w:t>
      </w:r>
      <w:r>
        <w:t>(3), 904–911. doi:</w:t>
      </w:r>
      <w:hyperlink r:id="rId18">
        <w:r>
          <w:rPr>
            <w:rStyle w:val="Hyperlink"/>
          </w:rPr>
          <w:t>10.3758/s13428-013-0403-5</w:t>
        </w:r>
      </w:hyperlink>
    </w:p>
    <w:p w14:paraId="7875FAB8" w14:textId="77777777" w:rsidR="00DC6FA4" w:rsidRDefault="002D6A6B" w:rsidP="00A37B7A">
      <w:pPr>
        <w:pStyle w:val="BodyText"/>
        <w:spacing w:before="0" w:after="0"/>
      </w:pPr>
      <w:bookmarkStart w:id="244" w:name="ref-Buchanan2013"/>
      <w:bookmarkEnd w:id="243"/>
      <w:r>
        <w:t xml:space="preserve">Buchanan, E. M., Holmes, J. L., Teasley, M. L., &amp; Hutchison, K. A. (2013). English semantic word-pair norms and a searchable Web portal for experimental stimulus creation. </w:t>
      </w:r>
      <w:r>
        <w:rPr>
          <w:i/>
        </w:rPr>
        <w:t>Behavior Research Methods</w:t>
      </w:r>
      <w:r>
        <w:t xml:space="preserve">, </w:t>
      </w:r>
      <w:r>
        <w:rPr>
          <w:i/>
        </w:rPr>
        <w:t>45</w:t>
      </w:r>
      <w:r>
        <w:t>(3), 746–757. doi:</w:t>
      </w:r>
      <w:hyperlink r:id="rId19">
        <w:r>
          <w:rPr>
            <w:rStyle w:val="Hyperlink"/>
          </w:rPr>
          <w:t>10.3758/s13428-012-0284-z</w:t>
        </w:r>
      </w:hyperlink>
    </w:p>
    <w:p w14:paraId="61204C78" w14:textId="77777777" w:rsidR="00DC6FA4" w:rsidRDefault="002D6A6B" w:rsidP="00A37B7A">
      <w:pPr>
        <w:pStyle w:val="BodyText"/>
        <w:spacing w:before="0" w:after="0"/>
      </w:pPr>
      <w:bookmarkStart w:id="245" w:name="ref-Buchanan2019"/>
      <w:bookmarkEnd w:id="244"/>
      <w:r>
        <w:t xml:space="preserve">Buchanan, E. M., Valentine, K. D., &amp; Maxwell, N. P. (2019). English semantic feature production norms: An extended database of 4436 concepts. </w:t>
      </w:r>
      <w:r>
        <w:rPr>
          <w:i/>
        </w:rPr>
        <w:t>Behavior Research Methods</w:t>
      </w:r>
      <w:r>
        <w:t>. doi:</w:t>
      </w:r>
      <w:hyperlink r:id="rId20">
        <w:r>
          <w:rPr>
            <w:rStyle w:val="Hyperlink"/>
          </w:rPr>
          <w:t>10.3758/s13428-019-01243-z</w:t>
        </w:r>
      </w:hyperlink>
    </w:p>
    <w:p w14:paraId="2F227987" w14:textId="77777777" w:rsidR="00DC6FA4" w:rsidRDefault="002D6A6B" w:rsidP="00A37B7A">
      <w:pPr>
        <w:pStyle w:val="BodyText"/>
        <w:spacing w:before="0" w:after="0"/>
      </w:pPr>
      <w:bookmarkStart w:id="246" w:name="ref-Collins1969"/>
      <w:bookmarkEnd w:id="245"/>
      <w:r>
        <w:t xml:space="preserve">Collins, A. M., &amp; </w:t>
      </w:r>
      <w:proofErr w:type="spellStart"/>
      <w:r>
        <w:t>Quillian</w:t>
      </w:r>
      <w:proofErr w:type="spellEnd"/>
      <w:r>
        <w:t xml:space="preserve">, M. R. (1969). Retrieval time from semantic memory. </w:t>
      </w:r>
      <w:r>
        <w:rPr>
          <w:i/>
        </w:rPr>
        <w:t>Journal of Verbal Learning and Verbal Behavior</w:t>
      </w:r>
      <w:r>
        <w:t xml:space="preserve">, </w:t>
      </w:r>
      <w:r>
        <w:rPr>
          <w:i/>
        </w:rPr>
        <w:t>8</w:t>
      </w:r>
      <w:r>
        <w:t>(2), 240–247. doi:</w:t>
      </w:r>
      <w:hyperlink r:id="rId21">
        <w:r>
          <w:rPr>
            <w:rStyle w:val="Hyperlink"/>
          </w:rPr>
          <w:t>10.1016/S0022-5371(69)80069-1</w:t>
        </w:r>
      </w:hyperlink>
    </w:p>
    <w:p w14:paraId="589CF307" w14:textId="77777777" w:rsidR="00DC6FA4" w:rsidRDefault="002D6A6B" w:rsidP="00A37B7A">
      <w:pPr>
        <w:pStyle w:val="BodyText"/>
        <w:spacing w:before="0" w:after="0"/>
      </w:pPr>
      <w:bookmarkStart w:id="247" w:name="ref-Devereux2014"/>
      <w:bookmarkEnd w:id="246"/>
      <w:r>
        <w:t xml:space="preserve">Devereux, B. J., Tyler, L. K., </w:t>
      </w:r>
      <w:proofErr w:type="spellStart"/>
      <w:r>
        <w:t>Geertzen</w:t>
      </w:r>
      <w:proofErr w:type="spellEnd"/>
      <w:r>
        <w:t xml:space="preserve">, J., &amp; Randall, B. (2014). The Centre for Speech, Language and the Brain (CSLB) concept property norms. </w:t>
      </w:r>
      <w:r>
        <w:rPr>
          <w:i/>
        </w:rPr>
        <w:t>Behavior Research Methods</w:t>
      </w:r>
      <w:r>
        <w:t xml:space="preserve">, </w:t>
      </w:r>
      <w:r>
        <w:rPr>
          <w:i/>
        </w:rPr>
        <w:t>46</w:t>
      </w:r>
      <w:r>
        <w:t>(4), 1119–1127. doi:</w:t>
      </w:r>
      <w:hyperlink r:id="rId22">
        <w:r>
          <w:rPr>
            <w:rStyle w:val="Hyperlink"/>
          </w:rPr>
          <w:t>10.3758/s13428-013-0420-4</w:t>
        </w:r>
      </w:hyperlink>
    </w:p>
    <w:p w14:paraId="18243C38" w14:textId="77777777" w:rsidR="00DC6FA4" w:rsidRDefault="002D6A6B" w:rsidP="00A37B7A">
      <w:pPr>
        <w:pStyle w:val="BodyText"/>
        <w:spacing w:before="0" w:after="0"/>
      </w:pPr>
      <w:bookmarkStart w:id="248" w:name="ref-Fairhall2013"/>
      <w:bookmarkEnd w:id="247"/>
      <w:proofErr w:type="spellStart"/>
      <w:r>
        <w:lastRenderedPageBreak/>
        <w:t>Fairhall</w:t>
      </w:r>
      <w:proofErr w:type="spellEnd"/>
      <w:r>
        <w:t xml:space="preserve">, S. L., &amp; </w:t>
      </w:r>
      <w:proofErr w:type="spellStart"/>
      <w:r>
        <w:t>Caramazza</w:t>
      </w:r>
      <w:proofErr w:type="spellEnd"/>
      <w:r>
        <w:t xml:space="preserve">, A. (2013). Category-selective neural substrates for person- and place-related concepts. </w:t>
      </w:r>
      <w:r>
        <w:rPr>
          <w:i/>
        </w:rPr>
        <w:t>Cortex</w:t>
      </w:r>
      <w:r>
        <w:t xml:space="preserve">, </w:t>
      </w:r>
      <w:r>
        <w:rPr>
          <w:i/>
        </w:rPr>
        <w:t>49</w:t>
      </w:r>
      <w:r>
        <w:t>(10), 2748–2757. doi:</w:t>
      </w:r>
      <w:hyperlink r:id="rId23">
        <w:r>
          <w:rPr>
            <w:rStyle w:val="Hyperlink"/>
          </w:rPr>
          <w:t>10.1016/j.cortex.2013.05.010</w:t>
        </w:r>
      </w:hyperlink>
    </w:p>
    <w:p w14:paraId="412700AB" w14:textId="77777777" w:rsidR="00DC6FA4" w:rsidRDefault="002D6A6B" w:rsidP="00A37B7A">
      <w:pPr>
        <w:pStyle w:val="BodyText"/>
        <w:spacing w:before="0" w:after="0"/>
      </w:pPr>
      <w:bookmarkStart w:id="249" w:name="ref-Gagolewski2019"/>
      <w:bookmarkEnd w:id="248"/>
      <w:proofErr w:type="spellStart"/>
      <w:r>
        <w:t>Gagolewski</w:t>
      </w:r>
      <w:proofErr w:type="spellEnd"/>
      <w:r>
        <w:t xml:space="preserve">, M., &amp; </w:t>
      </w:r>
      <w:proofErr w:type="spellStart"/>
      <w:r>
        <w:t>Tartanus</w:t>
      </w:r>
      <w:proofErr w:type="spellEnd"/>
      <w:r>
        <w:t xml:space="preserve">, B. (2019). </w:t>
      </w:r>
      <w:proofErr w:type="spellStart"/>
      <w:r>
        <w:t>stringi</w:t>
      </w:r>
      <w:proofErr w:type="spellEnd"/>
      <w:r>
        <w:t xml:space="preserve">: Character String Processing Facilities. Retrieved from </w:t>
      </w:r>
      <w:hyperlink r:id="rId24">
        <w:r>
          <w:rPr>
            <w:rStyle w:val="Hyperlink"/>
          </w:rPr>
          <w:t>https://cran.r-project.org/web/packages/stringi/index.html</w:t>
        </w:r>
      </w:hyperlink>
    </w:p>
    <w:p w14:paraId="10516F2C" w14:textId="77777777" w:rsidR="00DC6FA4" w:rsidRDefault="002D6A6B" w:rsidP="00A37B7A">
      <w:pPr>
        <w:pStyle w:val="BodyText"/>
        <w:spacing w:before="0" w:after="0"/>
      </w:pPr>
      <w:bookmarkStart w:id="250" w:name="ref-Kremer2011a"/>
      <w:bookmarkEnd w:id="249"/>
      <w:r>
        <w:t xml:space="preserve">Kremer, G., &amp; Baroni, M. (2011). A set of semantic norms for German and Italian. </w:t>
      </w:r>
      <w:r>
        <w:rPr>
          <w:i/>
        </w:rPr>
        <w:t>Behavior Research Methods</w:t>
      </w:r>
      <w:r>
        <w:t xml:space="preserve">, </w:t>
      </w:r>
      <w:r>
        <w:rPr>
          <w:i/>
        </w:rPr>
        <w:t>43</w:t>
      </w:r>
      <w:r>
        <w:t>(1), 97–109. doi:</w:t>
      </w:r>
      <w:hyperlink r:id="rId25">
        <w:r>
          <w:rPr>
            <w:rStyle w:val="Hyperlink"/>
          </w:rPr>
          <w:t>10.3758/s13428-010-0028-x</w:t>
        </w:r>
      </w:hyperlink>
    </w:p>
    <w:p w14:paraId="1F22B6AA" w14:textId="77777777" w:rsidR="00DC6FA4" w:rsidRDefault="002D6A6B" w:rsidP="00A37B7A">
      <w:pPr>
        <w:pStyle w:val="BodyText"/>
        <w:spacing w:before="0" w:after="0"/>
      </w:pPr>
      <w:bookmarkStart w:id="251" w:name="ref-Lenci2013"/>
      <w:bookmarkEnd w:id="250"/>
      <w:r>
        <w:t xml:space="preserve">Lenci, A., Baroni, M., </w:t>
      </w:r>
      <w:proofErr w:type="spellStart"/>
      <w:r>
        <w:t>Cazzolli</w:t>
      </w:r>
      <w:proofErr w:type="spellEnd"/>
      <w:r>
        <w:t xml:space="preserve">, G., &amp; Marotta, G. (2013). BLIND: A set of semantic feature norms from the congenitally blind. </w:t>
      </w:r>
      <w:r>
        <w:rPr>
          <w:i/>
        </w:rPr>
        <w:t>Behavior Research Methods</w:t>
      </w:r>
      <w:r>
        <w:t xml:space="preserve">, </w:t>
      </w:r>
      <w:r>
        <w:rPr>
          <w:i/>
        </w:rPr>
        <w:t>45</w:t>
      </w:r>
      <w:r>
        <w:t>(4), 1218–1233. doi:</w:t>
      </w:r>
      <w:hyperlink r:id="rId26">
        <w:r>
          <w:rPr>
            <w:rStyle w:val="Hyperlink"/>
          </w:rPr>
          <w:t>10.3758/s13428-013-0323-4</w:t>
        </w:r>
      </w:hyperlink>
    </w:p>
    <w:p w14:paraId="11C65CC5" w14:textId="77777777" w:rsidR="00DC6FA4" w:rsidRDefault="002D6A6B" w:rsidP="00A37B7A">
      <w:pPr>
        <w:pStyle w:val="BodyText"/>
        <w:spacing w:before="0" w:after="0"/>
      </w:pPr>
      <w:bookmarkStart w:id="252" w:name="ref-McRae2005"/>
      <w:bookmarkEnd w:id="251"/>
      <w:r>
        <w:t xml:space="preserve">McRae, K., Cree, G. S., Seidenberg, M. S., &amp; </w:t>
      </w:r>
      <w:proofErr w:type="spellStart"/>
      <w:r>
        <w:t>McNorgan</w:t>
      </w:r>
      <w:proofErr w:type="spellEnd"/>
      <w:r>
        <w:t xml:space="preserve">, C. (2005). Semantic feature production norms for a large set of living and nonliving things. </w:t>
      </w:r>
      <w:r>
        <w:rPr>
          <w:i/>
        </w:rPr>
        <w:t>Behavior Research Methods</w:t>
      </w:r>
      <w:r>
        <w:t xml:space="preserve">, </w:t>
      </w:r>
      <w:r>
        <w:rPr>
          <w:i/>
        </w:rPr>
        <w:t>37</w:t>
      </w:r>
      <w:r>
        <w:t>(4), 547–559. doi:</w:t>
      </w:r>
      <w:hyperlink r:id="rId27">
        <w:r>
          <w:rPr>
            <w:rStyle w:val="Hyperlink"/>
          </w:rPr>
          <w:t>10.3758/BF03192726</w:t>
        </w:r>
      </w:hyperlink>
    </w:p>
    <w:p w14:paraId="01E1B036" w14:textId="77777777" w:rsidR="00DC6FA4" w:rsidRDefault="002D6A6B" w:rsidP="00A37B7A">
      <w:pPr>
        <w:pStyle w:val="BodyText"/>
        <w:spacing w:before="0" w:after="0"/>
      </w:pPr>
      <w:bookmarkStart w:id="253" w:name="ref-Michalke2018"/>
      <w:bookmarkEnd w:id="252"/>
      <w:proofErr w:type="spellStart"/>
      <w:r>
        <w:t>Michalke</w:t>
      </w:r>
      <w:proofErr w:type="spellEnd"/>
      <w:r>
        <w:t xml:space="preserve">, M. (2018). </w:t>
      </w:r>
      <w:proofErr w:type="spellStart"/>
      <w:r>
        <w:t>koRpus</w:t>
      </w:r>
      <w:proofErr w:type="spellEnd"/>
      <w:r>
        <w:t xml:space="preserve">: An R Package for Text Analysis. Retrieved from </w:t>
      </w:r>
      <w:hyperlink r:id="rId28">
        <w:r>
          <w:rPr>
            <w:rStyle w:val="Hyperlink"/>
          </w:rPr>
          <w:t>https://cran.r-project.org/web/packages/koRpus/index.html</w:t>
        </w:r>
      </w:hyperlink>
    </w:p>
    <w:p w14:paraId="4A31B566" w14:textId="77777777" w:rsidR="00DC6FA4" w:rsidRDefault="002D6A6B" w:rsidP="00A37B7A">
      <w:pPr>
        <w:pStyle w:val="BodyText"/>
        <w:spacing w:before="0" w:after="0"/>
      </w:pPr>
      <w:bookmarkStart w:id="254" w:name="ref-Montefinese2013"/>
      <w:bookmarkEnd w:id="253"/>
      <w:r w:rsidRPr="00113BF3">
        <w:rPr>
          <w:lang w:val="it-IT"/>
        </w:rPr>
        <w:t xml:space="preserve">Montefinese, M., Ambrosini, E., Fairfield, B., &amp; Mammarella, N. (2013). </w:t>
      </w:r>
      <w:r>
        <w:t xml:space="preserve">Semantic memory: A feature-based analysis and new norms for Italian. </w:t>
      </w:r>
      <w:r>
        <w:rPr>
          <w:i/>
        </w:rPr>
        <w:t>Behavior Research Methods</w:t>
      </w:r>
      <w:r>
        <w:t xml:space="preserve">, </w:t>
      </w:r>
      <w:r>
        <w:rPr>
          <w:i/>
        </w:rPr>
        <w:t>45</w:t>
      </w:r>
      <w:r>
        <w:t>(2), 440–461. doi:</w:t>
      </w:r>
      <w:hyperlink r:id="rId29">
        <w:r>
          <w:rPr>
            <w:rStyle w:val="Hyperlink"/>
          </w:rPr>
          <w:t>10.3758/s13428-012-0263-4</w:t>
        </w:r>
      </w:hyperlink>
    </w:p>
    <w:p w14:paraId="7008E338" w14:textId="77777777" w:rsidR="00DC6FA4" w:rsidRDefault="002D6A6B" w:rsidP="00A37B7A">
      <w:pPr>
        <w:pStyle w:val="BodyText"/>
        <w:spacing w:before="0" w:after="0"/>
      </w:pPr>
      <w:bookmarkStart w:id="255" w:name="ref-Ooms2018"/>
      <w:bookmarkEnd w:id="254"/>
      <w:proofErr w:type="spellStart"/>
      <w:r>
        <w:t>Ooms</w:t>
      </w:r>
      <w:proofErr w:type="spellEnd"/>
      <w:r>
        <w:t xml:space="preserve">, J. (2018). The </w:t>
      </w:r>
      <w:proofErr w:type="spellStart"/>
      <w:r>
        <w:t>hunspell</w:t>
      </w:r>
      <w:proofErr w:type="spellEnd"/>
      <w:r>
        <w:t xml:space="preserve"> package: High-Performance Stemmer, Tokenizer, and Spell Checker for R. Retrieved from </w:t>
      </w:r>
      <w:hyperlink r:id="rId30" w:anchor="}setting{\_}a{\_}language">
        <w:r>
          <w:rPr>
            <w:rStyle w:val="Hyperlink"/>
          </w:rPr>
          <w:t>https://cran.r-project.org/web/packages/hunspell/vignettes/intro.html{\#}setting{\_}a{\_}language</w:t>
        </w:r>
      </w:hyperlink>
    </w:p>
    <w:p w14:paraId="2001D208" w14:textId="77777777" w:rsidR="00DC6FA4" w:rsidRDefault="002D6A6B" w:rsidP="00A37B7A">
      <w:pPr>
        <w:pStyle w:val="BodyText"/>
        <w:spacing w:before="0" w:after="0"/>
      </w:pPr>
      <w:bookmarkStart w:id="256" w:name="ref-Reverberi2004"/>
      <w:bookmarkEnd w:id="255"/>
      <w:r w:rsidRPr="00113BF3">
        <w:rPr>
          <w:lang w:val="it-IT"/>
        </w:rPr>
        <w:t xml:space="preserve">Reverberi, C., Capitani, E., &amp; Laiacona, E. (2004). Variabili semantico lessicali relative a tutti gli elementi di una categoria semantica: Indagine su soggetti normali italiani per la categoria “frutta". </w:t>
      </w:r>
      <w:proofErr w:type="spellStart"/>
      <w:r>
        <w:rPr>
          <w:i/>
        </w:rPr>
        <w:t>Giornale</w:t>
      </w:r>
      <w:proofErr w:type="spellEnd"/>
      <w:r>
        <w:rPr>
          <w:i/>
        </w:rPr>
        <w:t xml:space="preserve"> </w:t>
      </w:r>
      <w:proofErr w:type="spellStart"/>
      <w:r>
        <w:rPr>
          <w:i/>
        </w:rPr>
        <w:t>Italiano</w:t>
      </w:r>
      <w:proofErr w:type="spellEnd"/>
      <w:r>
        <w:rPr>
          <w:i/>
        </w:rPr>
        <w:t xml:space="preserve"> Di </w:t>
      </w:r>
      <w:proofErr w:type="spellStart"/>
      <w:r>
        <w:rPr>
          <w:i/>
        </w:rPr>
        <w:t>Psicologia</w:t>
      </w:r>
      <w:proofErr w:type="spellEnd"/>
      <w:r>
        <w:t xml:space="preserve">, </w:t>
      </w:r>
      <w:r>
        <w:rPr>
          <w:i/>
        </w:rPr>
        <w:t>31</w:t>
      </w:r>
      <w:r>
        <w:t>, 497–522.</w:t>
      </w:r>
    </w:p>
    <w:p w14:paraId="00E34BF6" w14:textId="77777777" w:rsidR="00DC6FA4" w:rsidRDefault="002D6A6B" w:rsidP="00A37B7A">
      <w:pPr>
        <w:pStyle w:val="BodyText"/>
        <w:spacing w:before="0" w:after="0"/>
      </w:pPr>
      <w:bookmarkStart w:id="257" w:name="ref-Rosch1975"/>
      <w:bookmarkEnd w:id="256"/>
      <w:r>
        <w:lastRenderedPageBreak/>
        <w:t xml:space="preserve">Rosch, E., &amp; </w:t>
      </w:r>
      <w:proofErr w:type="spellStart"/>
      <w:r>
        <w:t>Mervis</w:t>
      </w:r>
      <w:proofErr w:type="spellEnd"/>
      <w:r>
        <w:t xml:space="preserve">, C. B. (1975). Family resemblances: Studies in the internal structure of categories. </w:t>
      </w:r>
      <w:r>
        <w:rPr>
          <w:i/>
        </w:rPr>
        <w:t>Cognitive Psychology</w:t>
      </w:r>
      <w:r>
        <w:t xml:space="preserve">, </w:t>
      </w:r>
      <w:r>
        <w:rPr>
          <w:i/>
        </w:rPr>
        <w:t>7</w:t>
      </w:r>
      <w:r>
        <w:t>(4), 573–605. doi:</w:t>
      </w:r>
      <w:hyperlink r:id="rId31">
        <w:r>
          <w:rPr>
            <w:rStyle w:val="Hyperlink"/>
          </w:rPr>
          <w:t>10.1016/0010-0285(75)90024-9</w:t>
        </w:r>
      </w:hyperlink>
    </w:p>
    <w:p w14:paraId="2AE5C1AF" w14:textId="77777777" w:rsidR="00DC6FA4" w:rsidRDefault="002D6A6B" w:rsidP="00A37B7A">
      <w:pPr>
        <w:pStyle w:val="BodyText"/>
        <w:spacing w:before="0" w:after="0"/>
      </w:pPr>
      <w:bookmarkStart w:id="258" w:name="ref-Ruts2004"/>
      <w:bookmarkEnd w:id="257"/>
      <w:r>
        <w:t xml:space="preserve">Ruts, W., De Deyne, S., </w:t>
      </w:r>
      <w:proofErr w:type="spellStart"/>
      <w:r>
        <w:t>Ameel</w:t>
      </w:r>
      <w:proofErr w:type="spellEnd"/>
      <w:r>
        <w:t xml:space="preserve">, E., </w:t>
      </w:r>
      <w:proofErr w:type="spellStart"/>
      <w:r>
        <w:t>Vanpaemel</w:t>
      </w:r>
      <w:proofErr w:type="spellEnd"/>
      <w:r>
        <w:t xml:space="preserve">, W., </w:t>
      </w:r>
      <w:proofErr w:type="spellStart"/>
      <w:r>
        <w:t>Verbeemen</w:t>
      </w:r>
      <w:proofErr w:type="spellEnd"/>
      <w:r>
        <w:t xml:space="preserve">, T., &amp; Storms, G. (2004). Dutch norm data for 13 semantic categories and 338 exemplars. </w:t>
      </w:r>
      <w:r>
        <w:rPr>
          <w:i/>
        </w:rPr>
        <w:t>Behavior Research Methods, Instruments, &amp; Computers</w:t>
      </w:r>
      <w:r>
        <w:t xml:space="preserve">, </w:t>
      </w:r>
      <w:r>
        <w:rPr>
          <w:i/>
        </w:rPr>
        <w:t>36</w:t>
      </w:r>
      <w:r>
        <w:t>(3), 506–515. doi:</w:t>
      </w:r>
      <w:hyperlink r:id="rId32">
        <w:r>
          <w:rPr>
            <w:rStyle w:val="Hyperlink"/>
          </w:rPr>
          <w:t>10.3758/BF03195597</w:t>
        </w:r>
      </w:hyperlink>
    </w:p>
    <w:p w14:paraId="4B441B96" w14:textId="77777777" w:rsidR="00DC6FA4" w:rsidRDefault="002D6A6B" w:rsidP="00A37B7A">
      <w:pPr>
        <w:pStyle w:val="BodyText"/>
        <w:spacing w:before="0" w:after="0"/>
      </w:pPr>
      <w:bookmarkStart w:id="259" w:name="ref-Schmid1994"/>
      <w:bookmarkEnd w:id="258"/>
      <w:r>
        <w:t>Schmid, H. (1994). Probabilistic Part-of-Speech Tagging Using Decision Trees. doi:</w:t>
      </w:r>
      <w:hyperlink r:id="rId33">
        <w:r>
          <w:rPr>
            <w:rStyle w:val="Hyperlink"/>
          </w:rPr>
          <w:t>10.1.1.28.1139</w:t>
        </w:r>
      </w:hyperlink>
    </w:p>
    <w:p w14:paraId="0EE313A3" w14:textId="77777777" w:rsidR="00DC6FA4" w:rsidRDefault="002D6A6B" w:rsidP="00A37B7A">
      <w:pPr>
        <w:pStyle w:val="BodyText"/>
        <w:spacing w:before="0" w:after="0"/>
      </w:pPr>
      <w:bookmarkStart w:id="260" w:name="ref-Stein2009"/>
      <w:bookmarkEnd w:id="259"/>
      <w:r w:rsidRPr="00113BF3">
        <w:rPr>
          <w:lang w:val="it-IT"/>
        </w:rPr>
        <w:t xml:space="preserve">Stein, L., &amp; de Azevedo Gomes, C. (2009). Normas Brasileiras para listas de palavras associadas: Associação semântica, concretude, frequência e emocionalidade. </w:t>
      </w:r>
      <w:proofErr w:type="spellStart"/>
      <w:r>
        <w:rPr>
          <w:i/>
        </w:rPr>
        <w:t>Psicologia</w:t>
      </w:r>
      <w:proofErr w:type="spellEnd"/>
      <w:r>
        <w:rPr>
          <w:i/>
        </w:rPr>
        <w:t xml:space="preserve">: Teoria E </w:t>
      </w:r>
      <w:proofErr w:type="spellStart"/>
      <w:r>
        <w:rPr>
          <w:i/>
        </w:rPr>
        <w:t>Pesquisa</w:t>
      </w:r>
      <w:proofErr w:type="spellEnd"/>
      <w:r>
        <w:t xml:space="preserve">, </w:t>
      </w:r>
      <w:r>
        <w:rPr>
          <w:i/>
        </w:rPr>
        <w:t>25</w:t>
      </w:r>
      <w:r>
        <w:t>, 537–546. doi:</w:t>
      </w:r>
      <w:hyperlink r:id="rId34">
        <w:r>
          <w:rPr>
            <w:rStyle w:val="Hyperlink"/>
          </w:rPr>
          <w:t>10.1590/S0102-37722009000400009</w:t>
        </w:r>
      </w:hyperlink>
    </w:p>
    <w:p w14:paraId="3875109C" w14:textId="77777777" w:rsidR="00DC6FA4" w:rsidRDefault="002D6A6B" w:rsidP="00A37B7A">
      <w:pPr>
        <w:pStyle w:val="BodyText"/>
        <w:spacing w:before="0" w:after="0"/>
      </w:pPr>
      <w:bookmarkStart w:id="261" w:name="ref-Toglia2009"/>
      <w:bookmarkEnd w:id="260"/>
      <w:proofErr w:type="spellStart"/>
      <w:r>
        <w:t>Toglia</w:t>
      </w:r>
      <w:proofErr w:type="spellEnd"/>
      <w:r>
        <w:t xml:space="preserve">, M. P. (2009). Withstanding the test of time: The 1978 semantic word norms. </w:t>
      </w:r>
      <w:r>
        <w:rPr>
          <w:i/>
        </w:rPr>
        <w:t>Behavior Research Methods</w:t>
      </w:r>
      <w:r>
        <w:t xml:space="preserve">, </w:t>
      </w:r>
      <w:r>
        <w:rPr>
          <w:i/>
        </w:rPr>
        <w:t>41</w:t>
      </w:r>
      <w:r>
        <w:t>(2), 531–533. doi:</w:t>
      </w:r>
      <w:hyperlink r:id="rId35">
        <w:r>
          <w:rPr>
            <w:rStyle w:val="Hyperlink"/>
          </w:rPr>
          <w:t>10.3758/BRM.41.2.531</w:t>
        </w:r>
      </w:hyperlink>
    </w:p>
    <w:p w14:paraId="7E0AF394" w14:textId="77777777" w:rsidR="00DC6FA4" w:rsidRDefault="002D6A6B" w:rsidP="00A37B7A">
      <w:pPr>
        <w:pStyle w:val="BodyText"/>
        <w:spacing w:before="0" w:after="0"/>
      </w:pPr>
      <w:bookmarkStart w:id="262" w:name="ref-Toglia1978"/>
      <w:bookmarkEnd w:id="261"/>
      <w:proofErr w:type="spellStart"/>
      <w:r>
        <w:t>Toglia</w:t>
      </w:r>
      <w:proofErr w:type="spellEnd"/>
      <w:r>
        <w:t xml:space="preserve">, M. P., &amp; Battig, W. F. (1978). </w:t>
      </w:r>
      <w:r>
        <w:rPr>
          <w:i/>
        </w:rPr>
        <w:t>Handbook of semantic word norms</w:t>
      </w:r>
      <w:r>
        <w:t xml:space="preserve">. Hillside, NJ: </w:t>
      </w:r>
      <w:proofErr w:type="spellStart"/>
      <w:r>
        <w:t>Earlbaum</w:t>
      </w:r>
      <w:proofErr w:type="spellEnd"/>
      <w:r>
        <w:t>.</w:t>
      </w:r>
    </w:p>
    <w:p w14:paraId="052F7CD7" w14:textId="77777777" w:rsidR="00DC6FA4" w:rsidRDefault="002D6A6B" w:rsidP="00A37B7A">
      <w:pPr>
        <w:pStyle w:val="BodyText"/>
        <w:spacing w:before="0" w:after="0"/>
      </w:pPr>
      <w:bookmarkStart w:id="263" w:name="ref-Vinson2008"/>
      <w:bookmarkEnd w:id="262"/>
      <w:r>
        <w:t xml:space="preserve">Vinson, D. P., &amp; Vigliocco, G. (2008). Semantic feature production norms for a large set of objects and events. </w:t>
      </w:r>
      <w:r>
        <w:rPr>
          <w:i/>
        </w:rPr>
        <w:t>Behavior Research Methods</w:t>
      </w:r>
      <w:r>
        <w:t xml:space="preserve">, </w:t>
      </w:r>
      <w:r>
        <w:rPr>
          <w:i/>
        </w:rPr>
        <w:t>40</w:t>
      </w:r>
      <w:r>
        <w:t>(1), 183–190. doi:</w:t>
      </w:r>
      <w:hyperlink r:id="rId36">
        <w:r>
          <w:rPr>
            <w:rStyle w:val="Hyperlink"/>
          </w:rPr>
          <w:t>10.3758/BRM.40.1.183</w:t>
        </w:r>
      </w:hyperlink>
    </w:p>
    <w:p w14:paraId="09D4F231" w14:textId="77777777" w:rsidR="00DC6FA4" w:rsidRDefault="002D6A6B" w:rsidP="00A37B7A">
      <w:pPr>
        <w:pStyle w:val="BodyText"/>
        <w:spacing w:before="0" w:after="0"/>
      </w:pPr>
      <w:bookmarkStart w:id="264" w:name="ref-Vivas2017"/>
      <w:bookmarkEnd w:id="263"/>
      <w:proofErr w:type="spellStart"/>
      <w:r>
        <w:t>Vivas</w:t>
      </w:r>
      <w:proofErr w:type="spellEnd"/>
      <w:r>
        <w:t xml:space="preserve">, J., </w:t>
      </w:r>
      <w:proofErr w:type="spellStart"/>
      <w:r>
        <w:t>Vivas</w:t>
      </w:r>
      <w:proofErr w:type="spellEnd"/>
      <w:r>
        <w:t xml:space="preserve">, L., </w:t>
      </w:r>
      <w:proofErr w:type="spellStart"/>
      <w:r>
        <w:t>Comesaña</w:t>
      </w:r>
      <w:proofErr w:type="spellEnd"/>
      <w:r>
        <w:t xml:space="preserve">, A., Coni, A. G., &amp; </w:t>
      </w:r>
      <w:proofErr w:type="spellStart"/>
      <w:r>
        <w:t>Vorano</w:t>
      </w:r>
      <w:proofErr w:type="spellEnd"/>
      <w:r>
        <w:t xml:space="preserve">, A. (2017). Spanish semantic feature production norms for 400 concrete concepts. </w:t>
      </w:r>
      <w:r>
        <w:rPr>
          <w:i/>
        </w:rPr>
        <w:t>Behavior Research Methods</w:t>
      </w:r>
      <w:r>
        <w:t xml:space="preserve">, </w:t>
      </w:r>
      <w:r>
        <w:rPr>
          <w:i/>
        </w:rPr>
        <w:t>49</w:t>
      </w:r>
      <w:r>
        <w:t>(3), 1095–1106. doi:</w:t>
      </w:r>
      <w:hyperlink r:id="rId37">
        <w:r>
          <w:rPr>
            <w:rStyle w:val="Hyperlink"/>
          </w:rPr>
          <w:t>10.3758/s13428-016-0777-2</w:t>
        </w:r>
      </w:hyperlink>
    </w:p>
    <w:p w14:paraId="495BEA1D" w14:textId="77777777" w:rsidR="00DC6FA4" w:rsidRDefault="002D6A6B" w:rsidP="00A37B7A">
      <w:pPr>
        <w:pStyle w:val="BodyText"/>
        <w:spacing w:before="0" w:after="0"/>
      </w:pPr>
      <w:bookmarkStart w:id="265" w:name="ref-Wickham2019"/>
      <w:bookmarkEnd w:id="264"/>
      <w:r>
        <w:t xml:space="preserve">Wickham, H., </w:t>
      </w:r>
      <w:proofErr w:type="spellStart"/>
      <w:r>
        <w:t>Francios</w:t>
      </w:r>
      <w:proofErr w:type="spellEnd"/>
      <w:r>
        <w:t xml:space="preserve">, R., Henry, L., Muller, K., &amp; </w:t>
      </w:r>
      <w:proofErr w:type="spellStart"/>
      <w:r>
        <w:t>Rstudio</w:t>
      </w:r>
      <w:proofErr w:type="spellEnd"/>
      <w:r>
        <w:t xml:space="preserve">. (2019). </w:t>
      </w:r>
      <w:proofErr w:type="spellStart"/>
      <w:r>
        <w:t>dplyr</w:t>
      </w:r>
      <w:proofErr w:type="spellEnd"/>
      <w:r>
        <w:t xml:space="preserve">: A Grammar of Data Manipulation. Retrieved from </w:t>
      </w:r>
      <w:hyperlink r:id="rId38">
        <w:r>
          <w:rPr>
            <w:rStyle w:val="Hyperlink"/>
          </w:rPr>
          <w:t>https://cloud.r-project.org/web/packages/dplyr/index.html</w:t>
        </w:r>
      </w:hyperlink>
    </w:p>
    <w:p w14:paraId="663129BB" w14:textId="77777777" w:rsidR="00DC6FA4" w:rsidRDefault="002D6A6B" w:rsidP="00A37B7A">
      <w:pPr>
        <w:pStyle w:val="BodyText"/>
        <w:spacing w:before="0" w:after="0"/>
      </w:pPr>
      <w:bookmarkStart w:id="266" w:name="ref-Wu2009"/>
      <w:bookmarkEnd w:id="265"/>
      <w:r w:rsidRPr="00113BF3">
        <w:rPr>
          <w:lang w:val="it-IT"/>
        </w:rPr>
        <w:t xml:space="preserve">Wu, L.-l., &amp; Barsalou, L. W. (2009). </w:t>
      </w:r>
      <w:r>
        <w:t xml:space="preserve">Perceptual simulation in conceptual combination: Evidence from property generation. </w:t>
      </w:r>
      <w:r>
        <w:rPr>
          <w:i/>
        </w:rPr>
        <w:t>Acta Psychologica</w:t>
      </w:r>
      <w:r>
        <w:t xml:space="preserve">, </w:t>
      </w:r>
      <w:r>
        <w:rPr>
          <w:i/>
        </w:rPr>
        <w:t>132</w:t>
      </w:r>
      <w:r>
        <w:t>(2), 173–189. doi:</w:t>
      </w:r>
      <w:hyperlink r:id="rId39">
        <w:r>
          <w:rPr>
            <w:rStyle w:val="Hyperlink"/>
          </w:rPr>
          <w:t>10.1016/j.actpsy.2009.02.002</w:t>
        </w:r>
      </w:hyperlink>
      <w:bookmarkEnd w:id="239"/>
      <w:bookmarkEnd w:id="266"/>
    </w:p>
    <w:sectPr w:rsidR="00DC6FA4" w:rsidSect="00905F91">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y" w:date="2019-06-16T09:58:00Z" w:initials="M">
    <w:p w14:paraId="03AF67D9" w14:textId="5EB65ABA" w:rsidR="00905F91" w:rsidRDefault="00905F91">
      <w:pPr>
        <w:pStyle w:val="CommentText"/>
      </w:pPr>
      <w:r>
        <w:rPr>
          <w:rStyle w:val="CommentReference"/>
        </w:rPr>
        <w:annotationRef/>
      </w:r>
      <w:r>
        <w:t xml:space="preserve">I think we should decide which term to use for feature listing task and stick to it across the </w:t>
      </w:r>
      <w:proofErr w:type="spellStart"/>
      <w:r>
        <w:t>ms.</w:t>
      </w:r>
      <w:proofErr w:type="spellEnd"/>
      <w:r>
        <w:t xml:space="preserve"> </w:t>
      </w:r>
    </w:p>
  </w:comment>
  <w:comment w:id="9" w:author="Simon De Deyne" w:date="2019-06-17T10:08:00Z" w:initials="SDD">
    <w:p w14:paraId="66792DA9" w14:textId="57627456" w:rsidR="00905F91" w:rsidRDefault="00905F91">
      <w:pPr>
        <w:pStyle w:val="CommentText"/>
      </w:pPr>
      <w:r>
        <w:rPr>
          <w:rStyle w:val="CommentReference"/>
        </w:rPr>
        <w:annotationRef/>
      </w:r>
      <w:r>
        <w:t>Perhaps we could add a git here so readers can follow along?  If so, maybe this is the place to explain the URL etc.</w:t>
      </w:r>
    </w:p>
  </w:comment>
  <w:comment w:id="12" w:author="Simon De Deyne" w:date="2019-06-17T10:14:00Z" w:initials="SDD">
    <w:p w14:paraId="7F494398" w14:textId="6DC60BEA" w:rsidR="00905F91" w:rsidRDefault="00905F91">
      <w:pPr>
        <w:pStyle w:val="CommentText"/>
      </w:pPr>
      <w:r>
        <w:rPr>
          <w:rStyle w:val="CommentReference"/>
        </w:rPr>
        <w:annotationRef/>
      </w:r>
      <w:r>
        <w:t>Maybe specify what’s in the columns…?</w:t>
      </w:r>
    </w:p>
  </w:comment>
  <w:comment w:id="13" w:author="Simon De Deyne" w:date="2019-06-17T10:14:00Z" w:initials="SDD">
    <w:p w14:paraId="585A2D3C" w14:textId="69F90FF5" w:rsidR="00905F91" w:rsidRDefault="00905F91">
      <w:pPr>
        <w:pStyle w:val="CommentText"/>
      </w:pPr>
      <w:r>
        <w:rPr>
          <w:rStyle w:val="CommentReference"/>
        </w:rPr>
        <w:annotationRef/>
      </w:r>
      <w:r>
        <w:t xml:space="preserve">I guess data can be used in plural or singular. I’m not too fussed as long as we’re consistent (so feel free to ignore  my previous edit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5" w:author="Buchanan, Erin M" w:date="2019-06-19T18:37:00Z" w:initials="BEM">
    <w:p w14:paraId="72E5DA9F" w14:textId="05D75D12" w:rsidR="00E81735" w:rsidRDefault="00E81735">
      <w:pPr>
        <w:pStyle w:val="CommentText"/>
      </w:pPr>
      <w:bookmarkStart w:id="17" w:name="_GoBack"/>
      <w:bookmarkEnd w:id="17"/>
      <w:r>
        <w:rPr>
          <w:rStyle w:val="CommentReference"/>
        </w:rPr>
        <w:annotationRef/>
      </w:r>
      <w:r>
        <w:t>ERIN STOPPED HERE</w:t>
      </w:r>
    </w:p>
  </w:comment>
  <w:comment w:id="16" w:author="Simon De Deyne" w:date="2019-06-17T10:53:00Z" w:initials="SDD">
    <w:p w14:paraId="347B3BF6" w14:textId="2CF5AAC4" w:rsidR="00905F91" w:rsidRDefault="00905F91">
      <w:pPr>
        <w:pStyle w:val="CommentText"/>
      </w:pPr>
      <w:r>
        <w:rPr>
          <w:noProof/>
        </w:rPr>
        <w:t>In the code change proposal, I guess the spelling checks would be performed on the unique list of types and not tokens. That’s why I removed the explanation of using unique tokens in the next section (assuming these would be removed already). Anyway, you might want to update the code here and add a sentence on how the response types were derived.</w:t>
      </w:r>
    </w:p>
  </w:comment>
  <w:comment w:id="21" w:author="Simon De Deyne" w:date="2019-06-17T10:28:00Z" w:initials="SDD">
    <w:p w14:paraId="60378A45" w14:textId="5E6639E3" w:rsidR="00905F91" w:rsidRDefault="00905F91">
      <w:pPr>
        <w:pStyle w:val="CommentText"/>
      </w:pPr>
      <w:r>
        <w:rPr>
          <w:rStyle w:val="CommentReference"/>
        </w:rPr>
        <w:annotationRef/>
      </w:r>
      <w:r>
        <w:t xml:space="preserve">I would remove all the package dependency comments. These could be grouped together in a </w:t>
      </w:r>
      <w:proofErr w:type="spellStart"/>
      <w:r>
        <w:t>dependencies.R</w:t>
      </w:r>
      <w:proofErr w:type="spellEnd"/>
      <w:r>
        <w:t xml:space="preserve"> file or added as a </w:t>
      </w:r>
      <w:proofErr w:type="spellStart"/>
      <w:r>
        <w:t>ratpack</w:t>
      </w:r>
      <w:proofErr w:type="spellEnd"/>
      <w:r>
        <w:t>.</w:t>
      </w:r>
    </w:p>
  </w:comment>
  <w:comment w:id="24" w:author="Simon De Deyne" w:date="2019-06-17T10:30:00Z" w:initials="SDD">
    <w:p w14:paraId="508D5ED6" w14:textId="20F27397" w:rsidR="00905F91" w:rsidRDefault="00905F91">
      <w:pPr>
        <w:pStyle w:val="CommentText"/>
      </w:pPr>
      <w:r>
        <w:rPr>
          <w:rStyle w:val="CommentReference"/>
        </w:rPr>
        <w:annotationRef/>
      </w:r>
      <w:r>
        <w:t>I’d add that to the previous code snippet.</w:t>
      </w:r>
    </w:p>
  </w:comment>
  <w:comment w:id="62" w:author="Simon De Deyne" w:date="2019-06-17T10:55:00Z" w:initials="SDD">
    <w:p w14:paraId="178B0B95" w14:textId="611B290D" w:rsidR="00905F91" w:rsidRDefault="00905F91">
      <w:pPr>
        <w:pStyle w:val="CommentText"/>
      </w:pPr>
      <w:r>
        <w:rPr>
          <w:rStyle w:val="CommentReference"/>
        </w:rPr>
        <w:annotationRef/>
      </w:r>
      <w:r>
        <w:t>Add all library dependencies in a separate file</w:t>
      </w:r>
    </w:p>
  </w:comment>
  <w:comment w:id="113" w:author="Simon De Deyne" w:date="2019-06-17T11:04:00Z" w:initials="SDD">
    <w:p w14:paraId="2095D772" w14:textId="747C8E4E" w:rsidR="00905F91" w:rsidRDefault="00905F91">
      <w:pPr>
        <w:pStyle w:val="CommentText"/>
      </w:pPr>
      <w:r>
        <w:rPr>
          <w:rStyle w:val="CommentReference"/>
        </w:rPr>
        <w:annotationRef/>
      </w:r>
      <w:r>
        <w:t xml:space="preserve">Can you give an example, this wasn’t really clear… from the above I was still thinking of the “is a “ “has a “ </w:t>
      </w:r>
      <w:proofErr w:type="gramStart"/>
      <w:r>
        <w:t>templates…</w:t>
      </w:r>
      <w:proofErr w:type="gramEnd"/>
    </w:p>
  </w:comment>
  <w:comment w:id="114" w:author="Simon De Deyne" w:date="2019-06-17T11:05:00Z" w:initials="SDD">
    <w:p w14:paraId="03B70EC2" w14:textId="2D1F35CE" w:rsidR="00905F91" w:rsidRDefault="00905F91">
      <w:pPr>
        <w:pStyle w:val="CommentText"/>
      </w:pPr>
      <w:r>
        <w:rPr>
          <w:rStyle w:val="CommentReference"/>
        </w:rPr>
        <w:annotationRef/>
      </w:r>
      <w:r>
        <w:t>Perhaps a table that shows some rows of the table at this stage before and after?</w:t>
      </w:r>
    </w:p>
  </w:comment>
  <w:comment w:id="115" w:author="Simon De Deyne" w:date="2019-06-17T11:06:00Z" w:initials="SDD">
    <w:p w14:paraId="60BD6D13" w14:textId="60D6FEC8" w:rsidR="00905F91" w:rsidRDefault="00905F91">
      <w:pPr>
        <w:pStyle w:val="CommentText"/>
      </w:pPr>
      <w:r>
        <w:rPr>
          <w:rStyle w:val="CommentReference"/>
        </w:rPr>
        <w:annotationRef/>
      </w:r>
      <w:r>
        <w:t xml:space="preserve">Could be done in </w:t>
      </w:r>
      <w:proofErr w:type="spellStart"/>
      <w:r>
        <w:t>dplyr</w:t>
      </w:r>
      <w:proofErr w:type="spellEnd"/>
      <w:r>
        <w:t xml:space="preserve"> as well I guess… %&gt;% </w:t>
      </w:r>
      <w:proofErr w:type="spellStart"/>
      <w:r>
        <w:t>summarise</w:t>
      </w:r>
      <w:proofErr w:type="spellEnd"/>
      <w:r>
        <w:t>()</w:t>
      </w:r>
    </w:p>
  </w:comment>
  <w:comment w:id="116" w:author="Simon De Deyne" w:date="2019-06-17T11:07:00Z" w:initials="SDD">
    <w:p w14:paraId="703496D4" w14:textId="76426981" w:rsidR="00905F91" w:rsidRDefault="00905F91">
      <w:pPr>
        <w:pStyle w:val="CommentText"/>
      </w:pPr>
      <w:r>
        <w:rPr>
          <w:rStyle w:val="CommentReference"/>
        </w:rPr>
        <w:annotationRef/>
      </w:r>
      <w:r>
        <w:t xml:space="preserve">Leads mostly to expected </w:t>
      </w:r>
      <w:proofErr w:type="gramStart"/>
      <w:r>
        <w:t>encodings?</w:t>
      </w:r>
      <w:proofErr w:type="gramEnd"/>
    </w:p>
  </w:comment>
  <w:comment w:id="127" w:author="Simon De Deyne" w:date="2019-06-17T11:10:00Z" w:initials="SDD">
    <w:p w14:paraId="5216605A" w14:textId="5ACC83AC" w:rsidR="00905F91" w:rsidRDefault="00905F91">
      <w:pPr>
        <w:pStyle w:val="CommentText"/>
      </w:pPr>
      <w:r>
        <w:rPr>
          <w:rStyle w:val="CommentReference"/>
        </w:rPr>
        <w:annotationRef/>
      </w:r>
      <w:r>
        <w:t xml:space="preserve">Ignore changes, depends if you want to use subset or </w:t>
      </w:r>
      <w:proofErr w:type="spellStart"/>
      <w:r>
        <w:t>dplyr</w:t>
      </w:r>
      <w:proofErr w:type="spellEnd"/>
      <w:r>
        <w:t xml:space="preserve"> %&gt;% filter(!Feature %in% </w:t>
      </w:r>
      <w:proofErr w:type="spellStart"/>
      <w:r>
        <w:t>stopwords</w:t>
      </w:r>
      <w:proofErr w:type="spellEnd"/>
      <w:r>
        <w:t>)</w:t>
      </w:r>
    </w:p>
  </w:comment>
  <w:comment w:id="132" w:author="Simon De Deyne" w:date="2019-06-17T11:12:00Z" w:initials="SDD">
    <w:p w14:paraId="5C767D1D" w14:textId="6A7B25D6" w:rsidR="00905F91" w:rsidRDefault="00905F91">
      <w:pPr>
        <w:pStyle w:val="CommentText"/>
      </w:pPr>
      <w:r>
        <w:rPr>
          <w:rStyle w:val="CommentReference"/>
        </w:rPr>
        <w:annotationRef/>
      </w:r>
      <w:r>
        <w:t>Explain a bit more</w:t>
      </w:r>
    </w:p>
  </w:comment>
  <w:comment w:id="147" w:author="Simon De Deyne" w:date="2019-06-17T14:39:00Z" w:initials="SDD">
    <w:p w14:paraId="67555A13" w14:textId="6A1E4319" w:rsidR="00905F91" w:rsidRDefault="00905F91">
      <w:pPr>
        <w:pStyle w:val="CommentText"/>
      </w:pPr>
      <w:r>
        <w:rPr>
          <w:rStyle w:val="CommentReference"/>
        </w:rPr>
        <w:annotationRef/>
      </w:r>
      <w:r>
        <w:t>I’d leave this out, in the standard form PPMI would actually increase large weights to these idiosyncratic features, which is not what we want here…</w:t>
      </w:r>
    </w:p>
  </w:comment>
  <w:comment w:id="161" w:author="Simon De Deyne" w:date="2019-06-17T14:44:00Z" w:initials="SDD">
    <w:p w14:paraId="63F9C42C" w14:textId="2421F036" w:rsidR="00BD20DD" w:rsidRDefault="00BD20DD">
      <w:pPr>
        <w:pStyle w:val="CommentText"/>
      </w:pPr>
      <w:r>
        <w:rPr>
          <w:rStyle w:val="CommentReference"/>
        </w:rPr>
        <w:annotationRef/>
      </w:r>
      <w:r>
        <w:t>Perhaps add a few sentences to wrap up this section, what should we conclude from it?</w:t>
      </w:r>
    </w:p>
  </w:comment>
  <w:comment w:id="164" w:author="Simon De Deyne" w:date="2019-06-17T14:45:00Z" w:initials="SDD">
    <w:p w14:paraId="24653973" w14:textId="6B29E8AA" w:rsidR="00BD20DD" w:rsidRDefault="00BD20DD">
      <w:pPr>
        <w:pStyle w:val="CommentText"/>
      </w:pPr>
      <w:r>
        <w:rPr>
          <w:rStyle w:val="CommentReference"/>
        </w:rPr>
        <w:annotationRef/>
      </w:r>
      <w:r>
        <w:t>Rewrite, hard to understand</w:t>
      </w:r>
    </w:p>
  </w:comment>
  <w:comment w:id="175" w:author="Simon De Deyne" w:date="2019-06-17T14:47:00Z" w:initials="SDD">
    <w:p w14:paraId="4B1FCBB5" w14:textId="1790B6AB" w:rsidR="00BD20DD" w:rsidRDefault="00BD20DD">
      <w:pPr>
        <w:pStyle w:val="CommentText"/>
      </w:pPr>
      <w:r>
        <w:rPr>
          <w:rStyle w:val="CommentReference"/>
        </w:rPr>
        <w:annotationRef/>
      </w:r>
      <w:r>
        <w:t>Which results are these?</w:t>
      </w:r>
    </w:p>
  </w:comment>
  <w:comment w:id="194" w:author="Simon De Deyne" w:date="2019-06-17T14:51:00Z" w:initials="SDD">
    <w:p w14:paraId="00088EB1" w14:textId="585BA98B" w:rsidR="00F913D4" w:rsidRDefault="00F913D4">
      <w:pPr>
        <w:pStyle w:val="CommentText"/>
      </w:pPr>
      <w:r>
        <w:rPr>
          <w:rStyle w:val="CommentReference"/>
        </w:rPr>
        <w:annotationRef/>
      </w:r>
      <w:r>
        <w:t>See scripts for updated results, somewhat better performance can be achieved when retaining adv -adj patterns.</w:t>
      </w:r>
    </w:p>
  </w:comment>
  <w:comment w:id="236" w:author="Simon De Deyne" w:date="2019-06-17T11:13:00Z" w:initials="SDD">
    <w:p w14:paraId="68A5CEF1" w14:textId="04BD2F79" w:rsidR="00905F91" w:rsidRDefault="00905F91">
      <w:pPr>
        <w:pStyle w:val="CommentText"/>
      </w:pPr>
      <w:r>
        <w:rPr>
          <w:rStyle w:val="CommentReference"/>
        </w:rPr>
        <w:annotationRef/>
      </w:r>
      <w:r>
        <w:t>Integrate in Future directions.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AF67D9" w15:done="0"/>
  <w15:commentEx w15:paraId="66792DA9" w15:done="0"/>
  <w15:commentEx w15:paraId="7F494398" w15:done="0"/>
  <w15:commentEx w15:paraId="585A2D3C" w15:done="0"/>
  <w15:commentEx w15:paraId="72E5DA9F" w15:done="0"/>
  <w15:commentEx w15:paraId="347B3BF6" w15:done="0"/>
  <w15:commentEx w15:paraId="60378A45" w15:done="0"/>
  <w15:commentEx w15:paraId="508D5ED6" w15:done="0"/>
  <w15:commentEx w15:paraId="178B0B95" w15:done="0"/>
  <w15:commentEx w15:paraId="2095D772" w15:done="0"/>
  <w15:commentEx w15:paraId="03B70EC2" w15:done="0"/>
  <w15:commentEx w15:paraId="60BD6D13" w15:done="0"/>
  <w15:commentEx w15:paraId="703496D4" w15:done="0"/>
  <w15:commentEx w15:paraId="5216605A" w15:done="0"/>
  <w15:commentEx w15:paraId="5C767D1D" w15:done="0"/>
  <w15:commentEx w15:paraId="67555A13" w15:done="0"/>
  <w15:commentEx w15:paraId="63F9C42C" w15:done="0"/>
  <w15:commentEx w15:paraId="24653973" w15:done="0"/>
  <w15:commentEx w15:paraId="4B1FCBB5" w15:done="0"/>
  <w15:commentEx w15:paraId="00088EB1" w15:done="0"/>
  <w15:commentEx w15:paraId="68A5CE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AF67D9" w16cid:durableId="20B1DC8C"/>
  <w16cid:commentId w16cid:paraId="66792DA9" w16cid:durableId="20B1E51C"/>
  <w16cid:commentId w16cid:paraId="7F494398" w16cid:durableId="20B1E66C"/>
  <w16cid:commentId w16cid:paraId="585A2D3C" w16cid:durableId="20B1E69F"/>
  <w16cid:commentId w16cid:paraId="72E5DA9F" w16cid:durableId="20B4FF4F"/>
  <w16cid:commentId w16cid:paraId="347B3BF6" w16cid:durableId="20B1EF98"/>
  <w16cid:commentId w16cid:paraId="60378A45" w16cid:durableId="20B1E9D3"/>
  <w16cid:commentId w16cid:paraId="508D5ED6" w16cid:durableId="20B1EA2C"/>
  <w16cid:commentId w16cid:paraId="178B0B95" w16cid:durableId="20B1F026"/>
  <w16cid:commentId w16cid:paraId="2095D772" w16cid:durableId="20B1F233"/>
  <w16cid:commentId w16cid:paraId="03B70EC2" w16cid:durableId="20B1F294"/>
  <w16cid:commentId w16cid:paraId="60BD6D13" w16cid:durableId="20B1F2B6"/>
  <w16cid:commentId w16cid:paraId="703496D4" w16cid:durableId="20B1F2E0"/>
  <w16cid:commentId w16cid:paraId="5216605A" w16cid:durableId="20B1F3C1"/>
  <w16cid:commentId w16cid:paraId="5C767D1D" w16cid:durableId="20B1F41B"/>
  <w16cid:commentId w16cid:paraId="67555A13" w16cid:durableId="20B224AA"/>
  <w16cid:commentId w16cid:paraId="63F9C42C" w16cid:durableId="20B225BE"/>
  <w16cid:commentId w16cid:paraId="24653973" w16cid:durableId="20B225F4"/>
  <w16cid:commentId w16cid:paraId="4B1FCBB5" w16cid:durableId="20B2268C"/>
  <w16cid:commentId w16cid:paraId="00088EB1" w16cid:durableId="20B22780"/>
  <w16cid:commentId w16cid:paraId="68A5CEF1" w16cid:durableId="20B1F4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4C984" w14:textId="77777777" w:rsidR="00AA2642" w:rsidRDefault="00AA2642">
      <w:pPr>
        <w:spacing w:after="0"/>
      </w:pPr>
      <w:r>
        <w:separator/>
      </w:r>
    </w:p>
  </w:endnote>
  <w:endnote w:type="continuationSeparator" w:id="0">
    <w:p w14:paraId="039D26F4" w14:textId="77777777" w:rsidR="00AA2642" w:rsidRDefault="00AA26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604020202020204"/>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E3117" w14:textId="77777777" w:rsidR="00AA2642" w:rsidRDefault="00AA2642">
      <w:r>
        <w:separator/>
      </w:r>
    </w:p>
  </w:footnote>
  <w:footnote w:type="continuationSeparator" w:id="0">
    <w:p w14:paraId="20AC545A" w14:textId="77777777" w:rsidR="00AA2642" w:rsidRDefault="00AA2642">
      <w:r>
        <w:continuationSeparator/>
      </w:r>
    </w:p>
  </w:footnote>
  <w:footnote w:id="1">
    <w:p w14:paraId="1870AA55" w14:textId="0EDDE29F" w:rsidR="00905F91" w:rsidRPr="0074487E" w:rsidRDefault="00905F91">
      <w:pPr>
        <w:pStyle w:val="FootnoteText"/>
        <w:rPr>
          <w:lang w:val="en-AU"/>
          <w:rPrChange w:id="6" w:author="Simon De Deyne" w:date="2019-06-17T09:40:00Z">
            <w:rPr/>
          </w:rPrChange>
        </w:rPr>
      </w:pPr>
      <w:ins w:id="7" w:author="Simon De Deyne" w:date="2019-06-17T09:40:00Z">
        <w:r>
          <w:rPr>
            <w:rStyle w:val="FootnoteReference"/>
          </w:rPr>
          <w:footnoteRef/>
        </w:r>
        <w:r>
          <w:t xml:space="preserve"> </w:t>
        </w:r>
        <w:r>
          <w:rPr>
            <w:lang w:val="en-AU"/>
          </w:rPr>
          <w:t>Throughout this article, features will be distinguished from cues using angular brackets.</w:t>
        </w:r>
      </w:ins>
    </w:p>
  </w:footnote>
  <w:footnote w:id="2">
    <w:p w14:paraId="331F40F3" w14:textId="7A5EA05A" w:rsidR="00905F91" w:rsidRDefault="00905F91" w:rsidP="000B47CC">
      <w:pPr>
        <w:pStyle w:val="FirstParagraph"/>
        <w:spacing w:before="0" w:after="0"/>
        <w:rPr>
          <w:ins w:id="44" w:author="Simon De Deyne" w:date="2019-06-17T10:48:00Z"/>
        </w:rPr>
      </w:pPr>
      <w:ins w:id="45" w:author="Simon De Deyne" w:date="2019-06-17T10:48:00Z">
        <w:r>
          <w:rPr>
            <w:rStyle w:val="FootnoteReference"/>
          </w:rPr>
          <w:footnoteRef/>
        </w:r>
        <w:r>
          <w:t xml:space="preserve"> We mainly focus on lemmatization and do not proceed stem</w:t>
        </w:r>
      </w:ins>
      <w:ins w:id="46" w:author="Simon De Deyne" w:date="2019-06-17T10:49:00Z">
        <w:r>
          <w:t>ming the word because it introduces additional ambiguity. More specifically, s</w:t>
        </w:r>
      </w:ins>
      <w:ins w:id="47" w:author="Simon De Deyne" w:date="2019-06-17T10:48:00Z">
        <w:r>
          <w:t xml:space="preserve">temming involves processing words using heuristics to remove affixes or inflections, such as </w:t>
        </w:r>
        <w:proofErr w:type="spellStart"/>
        <w:r>
          <w:rPr>
            <w:i/>
          </w:rPr>
          <w:t>ing</w:t>
        </w:r>
        <w:proofErr w:type="spellEnd"/>
        <w:r>
          <w:t xml:space="preserve"> or </w:t>
        </w:r>
        <w:r>
          <w:rPr>
            <w:i/>
          </w:rPr>
          <w:t>s</w:t>
        </w:r>
        <w:r>
          <w:t xml:space="preserve">. The stem or root word may not reflect an actual word in the language, as simply removing an affix does not necessarily produce the lemma. For example, in response to </w:t>
        </w:r>
        <w:r>
          <w:rPr>
            <w:i/>
          </w:rPr>
          <w:t>airplane</w:t>
        </w:r>
        <w:r>
          <w:t xml:space="preserve">, </w:t>
        </w:r>
        <w:r>
          <w:rPr>
            <w:i/>
          </w:rPr>
          <w:t>flying</w:t>
        </w:r>
        <w:r>
          <w:t xml:space="preserve"> can be easily converted to </w:t>
        </w:r>
        <w:r>
          <w:rPr>
            <w:i/>
          </w:rPr>
          <w:t>fly</w:t>
        </w:r>
        <w:r>
          <w:t xml:space="preserve"> by removing the </w:t>
        </w:r>
        <w:proofErr w:type="spellStart"/>
        <w:r>
          <w:rPr>
            <w:i/>
          </w:rPr>
          <w:t>ing</w:t>
        </w:r>
        <w:proofErr w:type="spellEnd"/>
        <w:r>
          <w:t xml:space="preserve"> inflection. However, this same heuristic converts the feature </w:t>
        </w:r>
        <w:r>
          <w:rPr>
            <w:i/>
          </w:rPr>
          <w:t>wings</w:t>
        </w:r>
        <w:r>
          <w:t xml:space="preserve"> into </w:t>
        </w:r>
        <w:r>
          <w:rPr>
            <w:i/>
          </w:rPr>
          <w:t>w</w:t>
        </w:r>
        <w:r>
          <w:t xml:space="preserve"> after removing both the </w:t>
        </w:r>
        <w:r>
          <w:rPr>
            <w:i/>
          </w:rPr>
          <w:t>s</w:t>
        </w:r>
        <w:r>
          <w:t xml:space="preserve"> for a plural marker and the </w:t>
        </w:r>
        <w:proofErr w:type="spellStart"/>
        <w:r>
          <w:rPr>
            <w:i/>
          </w:rPr>
          <w:t>ing</w:t>
        </w:r>
        <w:proofErr w:type="spellEnd"/>
        <w:r>
          <w:t xml:space="preserve"> participle marker.</w:t>
        </w:r>
      </w:ins>
    </w:p>
    <w:p w14:paraId="51FD7A05" w14:textId="000DF93D" w:rsidR="00905F91" w:rsidRPr="000B47CC" w:rsidRDefault="00905F91">
      <w:pPr>
        <w:pStyle w:val="FootnoteText"/>
        <w:rPr>
          <w:lang w:val="en-AU"/>
          <w:rPrChange w:id="48" w:author="Simon De Deyne" w:date="2019-06-17T10:48:00Z">
            <w:rPr/>
          </w:rPrChange>
        </w:rPr>
      </w:pPr>
    </w:p>
  </w:footnote>
  <w:footnote w:id="3">
    <w:p w14:paraId="5F1E149E" w14:textId="592FD9A3" w:rsidR="00EB6EF5" w:rsidRPr="00EB6EF5" w:rsidRDefault="00EB6EF5">
      <w:pPr>
        <w:pStyle w:val="FootnoteText"/>
        <w:rPr>
          <w:lang w:val="en-AU"/>
          <w:rPrChange w:id="179" w:author="Simon De Deyne" w:date="2019-06-17T14:49:00Z">
            <w:rPr/>
          </w:rPrChange>
        </w:rPr>
      </w:pPr>
      <w:ins w:id="180" w:author="Simon De Deyne" w:date="2019-06-17T14:49:00Z">
        <w:r>
          <w:rPr>
            <w:rStyle w:val="FootnoteReference"/>
          </w:rPr>
          <w:footnoteRef/>
        </w:r>
        <w:r>
          <w:t xml:space="preserve"> </w:t>
        </w:r>
        <w:r>
          <w:rPr>
            <w:lang w:val="en-AU"/>
          </w:rPr>
          <w:t>In this study, the responses were lemmatized “by hand”. [Explain better].</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F1420C0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D04693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1AE401"/>
    <w:multiLevelType w:val="multilevel"/>
    <w:tmpl w:val="7DB627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47261BAD"/>
    <w:multiLevelType w:val="multilevel"/>
    <w:tmpl w:val="F878C4E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6" w15:restartNumberingAfterBreak="0">
    <w:nsid w:val="4FBE019A"/>
    <w:multiLevelType w:val="multilevel"/>
    <w:tmpl w:val="13F62C6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7" w15:restartNumberingAfterBreak="0">
    <w:nsid w:val="71315DCA"/>
    <w:multiLevelType w:val="multilevel"/>
    <w:tmpl w:val="C10A56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14"/>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w15:presenceInfo w15:providerId="None" w15:userId="Mary"/>
  </w15:person>
  <w15:person w15:author="Buchanan, Erin M">
    <w15:presenceInfo w15:providerId="AD" w15:userId="S::eri2005@missouristate.edu::245520d0-72e6-44b8-b90c-1c94bdd95622"/>
  </w15:person>
  <w15:person w15:author="Simon De Deyne">
    <w15:presenceInfo w15:providerId="Windows Live" w15:userId="236ed47301138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351E"/>
    <w:rsid w:val="000B47CC"/>
    <w:rsid w:val="000E06A1"/>
    <w:rsid w:val="001047D8"/>
    <w:rsid w:val="00106E70"/>
    <w:rsid w:val="00113BF3"/>
    <w:rsid w:val="00132B8B"/>
    <w:rsid w:val="001354F5"/>
    <w:rsid w:val="00160DAE"/>
    <w:rsid w:val="0016101F"/>
    <w:rsid w:val="001669BE"/>
    <w:rsid w:val="00197B42"/>
    <w:rsid w:val="001C2B9E"/>
    <w:rsid w:val="001D4E90"/>
    <w:rsid w:val="00210454"/>
    <w:rsid w:val="00220910"/>
    <w:rsid w:val="00252C3E"/>
    <w:rsid w:val="002C5B68"/>
    <w:rsid w:val="002D2ADC"/>
    <w:rsid w:val="002D6A6B"/>
    <w:rsid w:val="002E18EB"/>
    <w:rsid w:val="002E65D5"/>
    <w:rsid w:val="0030459C"/>
    <w:rsid w:val="00316575"/>
    <w:rsid w:val="00336E78"/>
    <w:rsid w:val="00360A5C"/>
    <w:rsid w:val="003D05B1"/>
    <w:rsid w:val="0040320B"/>
    <w:rsid w:val="00480914"/>
    <w:rsid w:val="00497147"/>
    <w:rsid w:val="004A4EEF"/>
    <w:rsid w:val="004C3A55"/>
    <w:rsid w:val="004E29B3"/>
    <w:rsid w:val="004F398F"/>
    <w:rsid w:val="004F6E9F"/>
    <w:rsid w:val="0053197A"/>
    <w:rsid w:val="00566C74"/>
    <w:rsid w:val="005736DA"/>
    <w:rsid w:val="00590D07"/>
    <w:rsid w:val="005B0F44"/>
    <w:rsid w:val="00616F1C"/>
    <w:rsid w:val="00657897"/>
    <w:rsid w:val="00667FF3"/>
    <w:rsid w:val="007346A6"/>
    <w:rsid w:val="0074487E"/>
    <w:rsid w:val="007840C4"/>
    <w:rsid w:val="00784D58"/>
    <w:rsid w:val="007C5050"/>
    <w:rsid w:val="007F5933"/>
    <w:rsid w:val="00875191"/>
    <w:rsid w:val="0088615D"/>
    <w:rsid w:val="008A46ED"/>
    <w:rsid w:val="008C2D23"/>
    <w:rsid w:val="008D5658"/>
    <w:rsid w:val="008D6863"/>
    <w:rsid w:val="008D7408"/>
    <w:rsid w:val="00905F91"/>
    <w:rsid w:val="0098127B"/>
    <w:rsid w:val="00A02A3C"/>
    <w:rsid w:val="00A246BF"/>
    <w:rsid w:val="00A37B7A"/>
    <w:rsid w:val="00A53A20"/>
    <w:rsid w:val="00A5648D"/>
    <w:rsid w:val="00AA2642"/>
    <w:rsid w:val="00AB6CC6"/>
    <w:rsid w:val="00B079EB"/>
    <w:rsid w:val="00B33FB6"/>
    <w:rsid w:val="00B80059"/>
    <w:rsid w:val="00B80224"/>
    <w:rsid w:val="00B86B75"/>
    <w:rsid w:val="00BB6870"/>
    <w:rsid w:val="00BC48D5"/>
    <w:rsid w:val="00BD20DD"/>
    <w:rsid w:val="00BF6406"/>
    <w:rsid w:val="00C36279"/>
    <w:rsid w:val="00C70CAA"/>
    <w:rsid w:val="00C975FB"/>
    <w:rsid w:val="00CE29F6"/>
    <w:rsid w:val="00CF204E"/>
    <w:rsid w:val="00D00C71"/>
    <w:rsid w:val="00D36847"/>
    <w:rsid w:val="00D6409C"/>
    <w:rsid w:val="00D72880"/>
    <w:rsid w:val="00DC6FA4"/>
    <w:rsid w:val="00E114DD"/>
    <w:rsid w:val="00E26264"/>
    <w:rsid w:val="00E315A3"/>
    <w:rsid w:val="00E31695"/>
    <w:rsid w:val="00E54B57"/>
    <w:rsid w:val="00E81735"/>
    <w:rsid w:val="00E8204F"/>
    <w:rsid w:val="00EB6EF5"/>
    <w:rsid w:val="00EB7CBF"/>
    <w:rsid w:val="00ED72CF"/>
    <w:rsid w:val="00F16293"/>
    <w:rsid w:val="00F34503"/>
    <w:rsid w:val="00F34BC0"/>
    <w:rsid w:val="00F41609"/>
    <w:rsid w:val="00F66406"/>
    <w:rsid w:val="00F86C04"/>
    <w:rsid w:val="00F913D4"/>
    <w:rsid w:val="00FA77F5"/>
    <w:rsid w:val="00FE0222"/>
    <w:rsid w:val="00FE3D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4D77"/>
  <w15:docId w15:val="{5D5F3AA2-61C7-4F65-A105-D4083D1A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88615D"/>
    <w:rPr>
      <w:sz w:val="16"/>
      <w:szCs w:val="16"/>
    </w:rPr>
  </w:style>
  <w:style w:type="paragraph" w:styleId="CommentText">
    <w:name w:val="annotation text"/>
    <w:basedOn w:val="Normal"/>
    <w:link w:val="CommentTextChar"/>
    <w:semiHidden/>
    <w:unhideWhenUsed/>
    <w:rsid w:val="0088615D"/>
    <w:rPr>
      <w:sz w:val="20"/>
      <w:szCs w:val="20"/>
    </w:rPr>
  </w:style>
  <w:style w:type="character" w:customStyle="1" w:styleId="CommentTextChar">
    <w:name w:val="Comment Text Char"/>
    <w:basedOn w:val="DefaultParagraphFont"/>
    <w:link w:val="CommentText"/>
    <w:semiHidden/>
    <w:rsid w:val="0088615D"/>
    <w:rPr>
      <w:sz w:val="20"/>
      <w:szCs w:val="20"/>
    </w:rPr>
  </w:style>
  <w:style w:type="paragraph" w:styleId="CommentSubject">
    <w:name w:val="annotation subject"/>
    <w:basedOn w:val="CommentText"/>
    <w:next w:val="CommentText"/>
    <w:link w:val="CommentSubjectChar"/>
    <w:semiHidden/>
    <w:unhideWhenUsed/>
    <w:rsid w:val="0088615D"/>
    <w:rPr>
      <w:b/>
      <w:bCs/>
    </w:rPr>
  </w:style>
  <w:style w:type="character" w:customStyle="1" w:styleId="CommentSubjectChar">
    <w:name w:val="Comment Subject Char"/>
    <w:basedOn w:val="CommentTextChar"/>
    <w:link w:val="CommentSubject"/>
    <w:semiHidden/>
    <w:rsid w:val="0088615D"/>
    <w:rPr>
      <w:b/>
      <w:bCs/>
      <w:sz w:val="20"/>
      <w:szCs w:val="20"/>
    </w:rPr>
  </w:style>
  <w:style w:type="paragraph" w:styleId="Revision">
    <w:name w:val="Revision"/>
    <w:hidden/>
    <w:semiHidden/>
    <w:rsid w:val="000B47C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3758/s13428-013-0403-5" TargetMode="External"/><Relationship Id="rId26" Type="http://schemas.openxmlformats.org/officeDocument/2006/relationships/hyperlink" Target="https://doi.org/10.3758/s13428-013-0323-4" TargetMode="External"/><Relationship Id="rId39" Type="http://schemas.openxmlformats.org/officeDocument/2006/relationships/hyperlink" Target="https://doi.org/10.1016/j.actpsy.2009.02.002" TargetMode="External"/><Relationship Id="rId21" Type="http://schemas.openxmlformats.org/officeDocument/2006/relationships/hyperlink" Target="https://doi.org/10.1016/S0022-5371(69)80069-1" TargetMode="External"/><Relationship Id="rId34" Type="http://schemas.openxmlformats.org/officeDocument/2006/relationships/hyperlink" Target="https://doi.org/10.1590/S0102-37722009000400009" TargetMode="External"/><Relationship Id="rId42" Type="http://schemas.openxmlformats.org/officeDocument/2006/relationships/theme" Target="theme/theme1.xml"/><Relationship Id="rId7" Type="http://schemas.openxmlformats.org/officeDocument/2006/relationships/hyperlink" Target="mailto:ebuchanan@harrisburgu.edu" TargetMode="External"/><Relationship Id="rId2" Type="http://schemas.openxmlformats.org/officeDocument/2006/relationships/styles" Target="styles.xml"/><Relationship Id="rId16" Type="http://schemas.openxmlformats.org/officeDocument/2006/relationships/hyperlink" Target="https://cran.r-project.org/web/packages/stopwords/index.html" TargetMode="External"/><Relationship Id="rId20" Type="http://schemas.openxmlformats.org/officeDocument/2006/relationships/hyperlink" Target="https://doi.org/10.3758/s13428-019-01243-z" TargetMode="External"/><Relationship Id="rId29" Type="http://schemas.openxmlformats.org/officeDocument/2006/relationships/hyperlink" Target="https://doi.org/10.3758/s13428-012-0263-4"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cran.r-project.org/web/packages/stringi/index.html" TargetMode="External"/><Relationship Id="rId32" Type="http://schemas.openxmlformats.org/officeDocument/2006/relationships/hyperlink" Target="https://doi.org/10.3758/BF03195597" TargetMode="External"/><Relationship Id="rId37" Type="http://schemas.openxmlformats.org/officeDocument/2006/relationships/hyperlink" Target="https://doi.org/10.3758/s13428-016-0777-2"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11/j.1551-6709.2009.01068.x" TargetMode="External"/><Relationship Id="rId23" Type="http://schemas.openxmlformats.org/officeDocument/2006/relationships/hyperlink" Target="https://doi.org/10.1016/j.cortex.2013.05.010" TargetMode="External"/><Relationship Id="rId28" Type="http://schemas.openxmlformats.org/officeDocument/2006/relationships/hyperlink" Target="https://cran.r-project.org/web/packages/koRpus/index.html" TargetMode="External"/><Relationship Id="rId36" Type="http://schemas.openxmlformats.org/officeDocument/2006/relationships/hyperlink" Target="https://doi.org/10.3758/BRM.40.1.183" TargetMode="External"/><Relationship Id="rId10" Type="http://schemas.microsoft.com/office/2016/09/relationships/commentsIds" Target="commentsIds.xml"/><Relationship Id="rId19" Type="http://schemas.openxmlformats.org/officeDocument/2006/relationships/hyperlink" Target="https://doi.org/10.3758/s13428-012-0284-z" TargetMode="External"/><Relationship Id="rId31" Type="http://schemas.openxmlformats.org/officeDocument/2006/relationships/hyperlink" Target="https://doi.org/10.1016/0010-0285(75)90024-9"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3758/BF03197450" TargetMode="External"/><Relationship Id="rId22" Type="http://schemas.openxmlformats.org/officeDocument/2006/relationships/hyperlink" Target="https://doi.org/10.3758/s13428-013-0420-4" TargetMode="External"/><Relationship Id="rId27" Type="http://schemas.openxmlformats.org/officeDocument/2006/relationships/hyperlink" Target="https://doi.org/10.3758/BF03192726" TargetMode="External"/><Relationship Id="rId30" Type="http://schemas.openxmlformats.org/officeDocument/2006/relationships/hyperlink" Target="https://cran.r-project.org/web/packages/hunspell/vignettes/intro.html%7b\" TargetMode="External"/><Relationship Id="rId35" Type="http://schemas.openxmlformats.org/officeDocument/2006/relationships/hyperlink" Target="https://doi.org/10.3758/BRM.41.2.531" TargetMode="Externa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hyperlink" Target="https://osf.io/cjyzw/" TargetMode="External"/><Relationship Id="rId17" Type="http://schemas.openxmlformats.org/officeDocument/2006/relationships/hyperlink" Target="https://doi.org/10.1613/jair.4135" TargetMode="External"/><Relationship Id="rId25" Type="http://schemas.openxmlformats.org/officeDocument/2006/relationships/hyperlink" Target="https://doi.org/10.3758/s13428-010-0028-x" TargetMode="External"/><Relationship Id="rId33" Type="http://schemas.openxmlformats.org/officeDocument/2006/relationships/hyperlink" Target="https://doi.org/10.1.1.28.1139" TargetMode="External"/><Relationship Id="rId38" Type="http://schemas.openxmlformats.org/officeDocument/2006/relationships/hyperlink" Target="https://cloud.r-project.org/web/packages/dply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26</Pages>
  <Words>7269</Words>
  <Characters>41439</Characters>
  <Application>Microsoft Office Word</Application>
  <DocSecurity>0</DocSecurity>
  <Lines>345</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 practical primer on processing semantic property norm data</vt:lpstr>
      <vt:lpstr>Untitled</vt:lpstr>
    </vt:vector>
  </TitlesOfParts>
  <Company/>
  <LinksUpToDate>false</LinksUpToDate>
  <CharactersWithSpaces>48611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primer on processing semantic property norm data</dc:title>
  <dc:creator>Mary</dc:creator>
  <cp:keywords/>
  <cp:lastModifiedBy>Buchanan, Erin M</cp:lastModifiedBy>
  <cp:revision>23</cp:revision>
  <dcterms:created xsi:type="dcterms:W3CDTF">2019-06-17T00:02:00Z</dcterms:created>
  <dcterms:modified xsi:type="dcterms:W3CDTF">2019-06-20T21:56:00Z</dcterms:modified>
</cp:coreProperties>
</file>