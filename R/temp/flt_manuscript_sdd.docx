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 practical primer on processing semantic property norm data</w:t>
      </w:r>
    </w:p>
    <w:tbl>
      <w:tblPr>
        <w:tblStyle w:val="Table"/>
        <w:tblW w:w="5000" w:type="pct"/>
        <w:jc w:val="left"/>
        <w:tblInd w:w="0" w:type="dxa"/>
        <w:tblCellMar>
          <w:top w:w="0" w:type="dxa"/>
          <w:left w:w="108" w:type="dxa"/>
          <w:bottom w:w="0" w:type="dxa"/>
          <w:right w:w="108" w:type="dxa"/>
        </w:tblCellMar>
        <w:tblLook w:firstRow="0"/>
      </w:tblPr>
      <w:tblGrid>
        <w:gridCol w:w="9404"/>
      </w:tblGrid>
      <w:tr>
        <w:trPr/>
        <w:tc>
          <w:tcPr>
            <w:tcW w:w="9404" w:type="dxa"/>
            <w:tcBorders>
              <w:bottom w:val="single" w:sz="8" w:space="0" w:color="00000A"/>
              <w:insideH w:val="single" w:sz="8" w:space="0" w:color="00000A"/>
            </w:tcBorders>
            <w:shd w:fill="auto" w:val="clear"/>
            <w:vAlign w:val="center"/>
          </w:tcPr>
          <w:p>
            <w:pPr>
              <w:pStyle w:val="Compact"/>
              <w:spacing w:before="36" w:after="0"/>
              <w:jc w:val="center"/>
              <w:rPr/>
            </w:pPr>
            <w:r>
              <w:rPr/>
              <w:t>Erin M. Buchanan</w:t>
            </w:r>
            <w:r>
              <w:rPr>
                <w:vertAlign w:val="superscript"/>
              </w:rPr>
              <w:t>1</w:t>
            </w:r>
            <w:r>
              <w:rPr/>
              <w:t>, Simon De Deyne</w:t>
            </w:r>
            <w:r>
              <w:rPr>
                <w:vertAlign w:val="superscript"/>
              </w:rPr>
              <w:t>2</w:t>
            </w:r>
            <w:r>
              <w:rPr/>
              <w:t>, &amp; Maria Montefinese</w:t>
            </w:r>
            <w:r>
              <w:rPr>
                <w:vertAlign w:val="superscript"/>
              </w:rPr>
              <w:t>3</w:t>
            </w:r>
          </w:p>
        </w:tc>
      </w:tr>
      <w:tr>
        <w:trPr/>
        <w:tc>
          <w:tcPr>
            <w:tcW w:w="9404" w:type="dxa"/>
            <w:tcBorders>
              <w:top w:val="nil"/>
              <w:bottom w:val="nil"/>
              <w:insideH w:val="nil"/>
            </w:tcBorders>
            <w:shd w:fill="auto" w:val="clear"/>
            <w:vAlign w:val="center"/>
          </w:tcPr>
          <w:p>
            <w:pPr>
              <w:pStyle w:val="Compact"/>
              <w:spacing w:before="36" w:after="0"/>
              <w:jc w:val="center"/>
              <w:rPr/>
            </w:pPr>
            <w:r>
              <w:rPr>
                <w:vertAlign w:val="superscript"/>
              </w:rPr>
              <w:t>1</w:t>
            </w:r>
            <w:r>
              <w:rPr/>
              <w:t xml:space="preserve"> Harrisburg University of Science and Technology</w:t>
            </w:r>
          </w:p>
        </w:tc>
      </w:tr>
      <w:tr>
        <w:trPr/>
        <w:tc>
          <w:tcPr>
            <w:tcW w:w="9404" w:type="dxa"/>
            <w:tcBorders>
              <w:top w:val="nil"/>
              <w:bottom w:val="nil"/>
              <w:insideH w:val="nil"/>
            </w:tcBorders>
            <w:shd w:fill="auto" w:val="clear"/>
            <w:vAlign w:val="center"/>
          </w:tcPr>
          <w:p>
            <w:pPr>
              <w:pStyle w:val="Compact"/>
              <w:spacing w:before="36" w:after="0"/>
              <w:jc w:val="center"/>
              <w:rPr/>
            </w:pPr>
            <w:r>
              <w:rPr>
                <w:vertAlign w:val="superscript"/>
              </w:rPr>
              <w:t>2</w:t>
            </w:r>
            <w:r>
              <w:rPr/>
              <w:t xml:space="preserve"> The University of Adelaide</w:t>
            </w:r>
          </w:p>
        </w:tc>
      </w:tr>
      <w:tr>
        <w:trPr/>
        <w:tc>
          <w:tcPr>
            <w:tcW w:w="9404" w:type="dxa"/>
            <w:tcBorders>
              <w:top w:val="nil"/>
              <w:bottom w:val="nil"/>
              <w:insideH w:val="nil"/>
            </w:tcBorders>
            <w:shd w:fill="auto" w:val="clear"/>
            <w:vAlign w:val="center"/>
          </w:tcPr>
          <w:p>
            <w:pPr>
              <w:pStyle w:val="Compact"/>
              <w:spacing w:before="36" w:after="0"/>
              <w:jc w:val="center"/>
              <w:rPr/>
            </w:pPr>
            <w:r>
              <w:rPr>
                <w:vertAlign w:val="superscript"/>
              </w:rPr>
              <w:t>3</w:t>
            </w:r>
            <w:r>
              <w:rPr/>
              <w:t xml:space="preserve"> University of Padua</w:t>
            </w:r>
          </w:p>
        </w:tc>
      </w:tr>
      <w:tr>
        <w:trPr/>
        <w:tc>
          <w:tcPr>
            <w:tcW w:w="9404" w:type="dxa"/>
            <w:tcBorders>
              <w:top w:val="nil"/>
            </w:tcBorders>
            <w:shd w:fill="auto" w:val="clear"/>
            <w:vAlign w:val="center"/>
          </w:tcPr>
          <w:p>
            <w:pPr>
              <w:pStyle w:val="Compact"/>
              <w:spacing w:before="36" w:after="0"/>
              <w:jc w:val="center"/>
              <w:rPr/>
            </w:pPr>
            <w:r>
              <w:rPr/>
              <w:t>                                                                                                                                                    </w:t>
            </w:r>
          </w:p>
        </w:tc>
      </w:tr>
    </w:tbl>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Heading1"/>
        <w:rPr/>
      </w:pPr>
      <w:bookmarkStart w:id="0" w:name="author-note"/>
      <w:bookmarkEnd w:id="0"/>
      <w:r>
        <w:rPr/>
        <w:t>Author note</w:t>
      </w:r>
    </w:p>
    <w:p>
      <w:pPr>
        <w:pStyle w:val="FirstParagraph"/>
        <w:rPr/>
      </w:pPr>
      <w:r>
        <w:rPr/>
        <w:t xml:space="preserve">Correspondence concerning this article should be addressed to Erin M. Buchanan, 326 Market St., Harrisburg, PA 17101. E-mail: </w:t>
      </w:r>
      <w:hyperlink r:id="rId2">
        <w:r>
          <w:rPr>
            <w:rStyle w:val="InternetLink"/>
          </w:rPr>
          <w:t>ebuchanan@harrisburgu.edu</w:t>
        </w:r>
      </w:hyperlink>
    </w:p>
    <w:p>
      <w:pPr>
        <w:pStyle w:val="Title"/>
        <w:rPr/>
      </w:pPr>
      <w:r>
        <w:rPr/>
        <w:t>Abstract</w:t>
      </w:r>
    </w:p>
    <w:p>
      <w:pPr>
        <w:pStyle w:val="TextBody"/>
        <w:rPr/>
      </w:pPr>
      <w:r>
        <w:rPr/>
        <w:t>Semantic property listing tasks require participants to generate short propositions (e.g., &lt;barks&gt;, &lt;has fur&gt;)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Example data and the impact of choice decisions will be provided. This practical primer will offer potential solutions to several longstanding problems and allow researchers to develop new property listing norms overcoming the constraints of previous studies.</w:t>
      </w:r>
    </w:p>
    <w:p>
      <w:pPr>
        <w:pStyle w:val="TextBody"/>
        <w:rPr/>
      </w:pPr>
      <w:r>
        <w:rPr>
          <w:i/>
        </w:rPr>
        <w:t>Keywords:</w:t>
      </w:r>
      <w:r>
        <w:rPr/>
        <w:t xml:space="preserve"> semantic, property norm task, tutorial</w:t>
      </w:r>
    </w:p>
    <w:p>
      <w:pPr>
        <w:pStyle w:val="TextBody"/>
        <w:rPr/>
      </w:pPr>
      <w:r>
        <w:rPr/>
        <w:t>Word count:</w:t>
      </w:r>
    </w:p>
    <w:p>
      <w:pPr>
        <w:pStyle w:val="Title"/>
        <w:rPr/>
      </w:pPr>
      <w:r>
        <w:rPr/>
        <w:t>A practical primer on processing semantic property norm data</w:t>
      </w:r>
    </w:p>
    <w:p>
      <w:pPr>
        <w:pStyle w:val="Compact"/>
        <w:numPr>
          <w:ilvl w:val="0"/>
          <w:numId w:val="0"/>
        </w:numPr>
        <w:ind w:left="480" w:hanging="0"/>
        <w:rPr/>
      </w:pPr>
      <w:del w:id="0" w:author="Simon De Deyne" w:date="2019-06-02T11:50:00Z">
        <w:r>
          <w:rPr/>
          <w:delText>Available feature norms and their format</w:delText>
        </w:r>
      </w:del>
    </w:p>
    <w:p>
      <w:pPr>
        <w:pStyle w:val="Compact"/>
        <w:numPr>
          <w:ilvl w:val="0"/>
          <w:numId w:val="2"/>
        </w:numPr>
        <w:rPr/>
      </w:pPr>
      <w:del w:id="1" w:author="Simon De Deyne" w:date="2019-06-02T11:50:00Z">
        <w:r>
          <w:rPr/>
          <w:delText>Property listing task original work: Toglia and Battig (1978); Toglia (2009); Rosch and Mervis (1975); Ashcraft (1978)</w:delText>
        </w:r>
      </w:del>
    </w:p>
    <w:p>
      <w:pPr>
        <w:pStyle w:val="Compact"/>
        <w:numPr>
          <w:ilvl w:val="0"/>
          <w:numId w:val="2"/>
        </w:numPr>
        <w:rPr/>
      </w:pPr>
      <w:del w:id="2" w:author="Simon De Deyne" w:date="2019-06-02T11:50:00Z">
        <w:r>
          <w:rPr/>
          <w:delText>English: McRae, Cree, Seidenberg, and McNorgan (2005), Vinson and Vigliocco (2008), Buchanan, Holmes, Teasley, and Hutchison (2013), Devereux, Tyler, Geertzen, and Randall (2014), Buchanan, Valentine, and Maxwell (2019)</w:delText>
        </w:r>
      </w:del>
    </w:p>
    <w:p>
      <w:pPr>
        <w:pStyle w:val="Compact"/>
        <w:numPr>
          <w:ilvl w:val="0"/>
          <w:numId w:val="2"/>
        </w:numPr>
        <w:rPr/>
      </w:pPr>
      <w:del w:id="3" w:author="Simon De Deyne" w:date="2019-06-02T11:50:00Z">
        <w:r>
          <w:rPr/>
          <w:delText>Italian: Montefinese, Ambrosini, Fairfield, and Mammarella (2013); Reverberi, Capitani, and Laiacona (2004), Kremer and Baroni (2011)</w:delText>
        </w:r>
      </w:del>
    </w:p>
    <w:p>
      <w:pPr>
        <w:pStyle w:val="Compact"/>
        <w:numPr>
          <w:ilvl w:val="0"/>
          <w:numId w:val="2"/>
        </w:numPr>
        <w:rPr/>
      </w:pPr>
      <w:del w:id="4" w:author="Simon De Deyne" w:date="2019-06-02T11:50:00Z">
        <w:r>
          <w:rPr/>
          <w:delText>German: Kremer and Baroni (2011)</w:delText>
        </w:r>
      </w:del>
    </w:p>
    <w:p>
      <w:pPr>
        <w:pStyle w:val="Compact"/>
        <w:numPr>
          <w:ilvl w:val="0"/>
          <w:numId w:val="2"/>
        </w:numPr>
        <w:rPr/>
      </w:pPr>
      <w:del w:id="5" w:author="Simon De Deyne" w:date="2019-06-02T11:50:00Z">
        <w:r>
          <w:rPr/>
          <w:delText>Portuguese: Stein and de Azevedo Gomes (2009)</w:delText>
        </w:r>
      </w:del>
    </w:p>
    <w:p>
      <w:pPr>
        <w:pStyle w:val="Compact"/>
        <w:numPr>
          <w:ilvl w:val="0"/>
          <w:numId w:val="2"/>
        </w:numPr>
        <w:rPr/>
      </w:pPr>
      <w:del w:id="6" w:author="Simon De Deyne" w:date="2019-06-02T11:50:00Z">
        <w:r>
          <w:rPr/>
          <w:delText>Spanish: Vivas, Vivas, Comesaña, Coni, and Vorano (2017)</w:delText>
        </w:r>
      </w:del>
    </w:p>
    <w:p>
      <w:pPr>
        <w:pStyle w:val="Compact"/>
        <w:numPr>
          <w:ilvl w:val="0"/>
          <w:numId w:val="2"/>
        </w:numPr>
        <w:rPr/>
      </w:pPr>
      <w:del w:id="7" w:author="Simon De Deyne" w:date="2019-06-02T11:50:00Z">
        <w:r>
          <w:rPr/>
          <w:delText>Dutch: Ruts et al. (2004)</w:delText>
        </w:r>
      </w:del>
    </w:p>
    <w:p>
      <w:pPr>
        <w:pStyle w:val="Compact"/>
        <w:numPr>
          <w:ilvl w:val="0"/>
          <w:numId w:val="2"/>
        </w:numPr>
        <w:rPr/>
      </w:pPr>
      <w:del w:id="8" w:author="Simon De Deyne" w:date="2019-06-02T11:50:00Z">
        <w:r>
          <w:rPr/>
          <w:delText>Blind participants: Lenci, Baroni, Cazzolli, and Marotta (2013)</w:delText>
        </w:r>
      </w:del>
    </w:p>
    <w:p>
      <w:pPr>
        <w:pStyle w:val="FirstParagraph"/>
        <w:rPr/>
      </w:pPr>
      <w:del w:id="9" w:author="Simon De Deyne" w:date="2019-06-02T11:50:00Z">
        <w:r>
          <w:rPr/>
          <w:delText>I’m sure there are more, here’s what we cited recently.</w:delText>
        </w:r>
      </w:del>
    </w:p>
    <w:p>
      <w:pPr>
        <w:pStyle w:val="TextBody"/>
        <w:rPr/>
      </w:pPr>
      <w:del w:id="10" w:author="Simon De Deyne" w:date="2019-06-02T11:50:00Z">
        <w:r>
          <w:rPr/>
          <w:delText>Define concept, feature for clarity throughout - make sure you use these two terms consistently.</w:delText>
        </w:r>
      </w:del>
    </w:p>
    <w:p>
      <w:pPr>
        <w:pStyle w:val="Compact"/>
        <w:numPr>
          <w:ilvl w:val="0"/>
          <w:numId w:val="3"/>
        </w:numPr>
        <w:rPr/>
      </w:pPr>
      <w:del w:id="11" w:author="Simon De Deyne" w:date="2019-06-02T11:50:00Z">
        <w:r>
          <w:rPr/>
          <w:delText>Pointers about how to collect the data</w:delText>
        </w:r>
      </w:del>
    </w:p>
    <w:p>
      <w:pPr>
        <w:pStyle w:val="Compact"/>
        <w:numPr>
          <w:ilvl w:val="0"/>
          <w:numId w:val="4"/>
        </w:numPr>
        <w:rPr/>
      </w:pPr>
      <w:del w:id="12" w:author="Simon De Deyne" w:date="2019-06-02T11:50:00Z">
        <w:r>
          <w:rPr/>
          <w:delText>instructions, generation, verification, importance</w:delText>
        </w:r>
      </w:del>
    </w:p>
    <w:p>
      <w:pPr>
        <w:pStyle w:val="FirstParagraph"/>
        <w:rPr>
          <w:rStyle w:val="InternetLink"/>
        </w:rPr>
      </w:pPr>
      <w:del w:id="13" w:author="Simon De Deyne" w:date="2019-06-02T11:50:00Z">
        <w:r>
          <w:rPr/>
          <w:delText xml:space="preserve">I really like the way the CSLB did it: </w:delText>
        </w:r>
      </w:del>
      <w:hyperlink r:id="rId3">
        <w:del w:id="14" w:author="Simon De Deyne" w:date="2019-06-02T11:50:00Z">
          <w:r>
            <w:rPr>
              <w:rStyle w:val="InternetLink"/>
            </w:rPr>
            <w:delText>https://cslb.psychol.cam.ac.uk/propnorms</w:delText>
          </w:r>
        </w:del>
      </w:hyperlink>
    </w:p>
    <w:p>
      <w:pPr>
        <w:pStyle w:val="Compact"/>
        <w:numPr>
          <w:ilvl w:val="0"/>
          <w:numId w:val="1"/>
        </w:numPr>
        <w:rPr/>
      </w:pPr>
      <w:del w:id="15" w:author="Simon De Deyne" w:date="2019-06-02T11:50:00Z">
        <w:r>
          <w:rPr/>
          <w:delText>They showed the concept, then had a drop down menu for is/has/does, and then the participant typed in a final window. That type of system would solve about half the problems I am going to describe below about using multi-word sequences. Might be some other suggestions, but for that type of processing, you could do combinations and have more consistent data easily.</w:delText>
        </w:r>
      </w:del>
    </w:p>
    <w:p>
      <w:pPr>
        <w:pStyle w:val="Compact"/>
        <w:numPr>
          <w:ilvl w:val="0"/>
          <w:numId w:val="1"/>
        </w:numPr>
        <w:rPr/>
      </w:pPr>
      <w:del w:id="16" w:author="Simon De Deyne" w:date="2019-06-02T11:51:00Z">
        <w:r>
          <w:rPr/>
          <w:delText>Typical operations performed on features</w:delText>
        </w:r>
      </w:del>
    </w:p>
    <w:p>
      <w:pPr>
        <w:pStyle w:val="Normal"/>
        <w:rPr/>
      </w:pPr>
      <w:r>
        <w:rPr/>
        <w:drawing>
          <wp:inline distT="0" distB="0" distL="0" distR="0">
            <wp:extent cx="5969000" cy="2072640"/>
            <wp:effectExtent l="0" t="0" r="0" b="0"/>
            <wp:docPr id="1" name="Picture" descr="Figure 1: Flow chart of proposed semantic processing feature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Flow chart of proposed semantic processing feature steps."/>
                    <pic:cNvPicPr>
                      <a:picLocks noChangeAspect="1" noChangeArrowheads="1"/>
                    </pic:cNvPicPr>
                  </pic:nvPicPr>
                  <pic:blipFill>
                    <a:blip r:embed="rId4"/>
                    <a:stretch>
                      <a:fillRect/>
                    </a:stretch>
                  </pic:blipFill>
                  <pic:spPr bwMode="auto">
                    <a:xfrm>
                      <a:off x="0" y="0"/>
                      <a:ext cx="5969000" cy="2072640"/>
                    </a:xfrm>
                    <a:prstGeom prst="rect">
                      <a:avLst/>
                    </a:prstGeom>
                  </pic:spPr>
                </pic:pic>
              </a:graphicData>
            </a:graphic>
          </wp:inline>
        </w:drawing>
      </w:r>
    </w:p>
    <w:p>
      <w:pPr>
        <w:pStyle w:val="ImageCaption"/>
        <w:rPr/>
      </w:pPr>
      <w:r>
        <w:rPr/>
        <w:t xml:space="preserve">Figure 1: Flow chart </w:t>
      </w:r>
      <w:del w:id="17" w:author="Simon De Deyne" w:date="2019-06-02T11:52:00Z">
        <w:r>
          <w:rPr/>
          <w:delText>of proposed semantic processing feature steps.</w:delText>
        </w:r>
      </w:del>
      <w:ins w:id="18" w:author="Simon De Deyne" w:date="2019-06-02T11:52:00Z">
        <w:r>
          <w:rPr/>
          <w:t>illustrating how feature listings are recoded to obtain a standard feature format.</w:t>
        </w:r>
      </w:ins>
    </w:p>
    <w:p>
      <w:pPr>
        <w:pStyle w:val="TextBody"/>
        <w:rPr/>
      </w:pPr>
      <w:ins w:id="19" w:author="Simon De Deyne" w:date="2019-06-02T11:53:00Z">
        <w:r>
          <w:rPr/>
          <w:t xml:space="preserve">Due to the productivity in language, a semantic feature can be expressed in a myriad of ways. Without any further processing, </w:t>
        </w:r>
      </w:ins>
      <w:ins w:id="20" w:author="Simon De Deyne" w:date="2019-06-02T11:54:00Z">
        <w:r>
          <w:rPr/>
          <w:t xml:space="preserve">many features will be expressed in an idiosyncratic way, despite the fact that they capture the same meaning. For example, the fact that bicycles have two wheels is expressed as &lt;two wheels&gt;,&lt;two wheeled&gt;, &lt;weels&gt;, &lt;wheels&gt;, &lt;has wheels&gt;.  </w:t>
        </w:r>
      </w:ins>
      <w:del w:id="21" w:author="Simon De Deyne" w:date="2019-06-02T11:57:00Z">
        <w:r>
          <w:rPr/>
          <w:delText>In t</w:delText>
        </w:r>
      </w:del>
      <w:ins w:id="22" w:author="Simon De Deyne" w:date="2019-06-02T11:57:00Z">
        <w:r>
          <w:rPr/>
          <w:t>T</w:t>
        </w:r>
      </w:ins>
      <w:r>
        <w:rPr/>
        <w:t xml:space="preserve">he next </w:t>
      </w:r>
      <w:del w:id="23" w:author="Simon De Deyne" w:date="2019-06-02T11:51:00Z">
        <w:r>
          <w:rPr/>
          <w:delText xml:space="preserve">several </w:delText>
        </w:r>
      </w:del>
      <w:r>
        <w:rPr/>
        <w:t>sections</w:t>
      </w:r>
      <w:del w:id="24" w:author="Simon De Deyne" w:date="2019-06-02T11:57:00Z">
        <w:r>
          <w:rPr/>
          <w:delText>, we provide a tutorial using</w:delText>
        </w:r>
      </w:del>
      <w:ins w:id="25" w:author="Simon De Deyne" w:date="2019-06-02T11:57:00Z">
        <w:r>
          <w:rPr/>
          <w:t xml:space="preserve"> provide a tutorial </w:t>
        </w:r>
      </w:ins>
      <w:del w:id="26" w:author="Simon De Deyne" w:date="2019-06-02T11:57:00Z">
        <w:r>
          <w:rPr/>
          <w:delText xml:space="preserve"> </w:delText>
        </w:r>
      </w:del>
      <w:del w:id="27" w:author="Simon De Deyne" w:date="2019-06-02T11:57:00Z">
        <w:r>
          <w:rPr>
            <w:i/>
          </w:rPr>
          <w:delText>R</w:delText>
        </w:r>
      </w:del>
      <w:del w:id="28" w:author="Simon De Deyne" w:date="2019-06-02T11:57:00Z">
        <w:r>
          <w:rPr/>
          <w:delText xml:space="preserve"> </w:delText>
        </w:r>
      </w:del>
      <w:r>
        <w:rPr/>
        <w:t xml:space="preserve">on how data from the semantic </w:t>
      </w:r>
      <w:del w:id="29" w:author="Simon De Deyne" w:date="2019-06-02T11:50:00Z">
        <w:r>
          <w:rPr/>
          <w:delText>property norm</w:delText>
        </w:r>
      </w:del>
      <w:ins w:id="30" w:author="Simon De Deyne" w:date="2019-06-02T11:50:00Z">
        <w:r>
          <w:rPr/>
          <w:t xml:space="preserve">feature </w:t>
        </w:r>
      </w:ins>
      <w:ins w:id="31" w:author="Simon De Deyne" w:date="2019-06-02T11:51:00Z">
        <w:r>
          <w:rPr/>
          <w:t>listing (SFL)</w:t>
        </w:r>
      </w:ins>
      <w:r>
        <w:rPr/>
        <w:t xml:space="preserve"> task might be processed from raw input to </w:t>
      </w:r>
      <w:del w:id="32" w:author="Simon De Deyne" w:date="2019-06-02T11:52:00Z">
        <w:r>
          <w:rPr/>
          <w:delText>finalized</w:delText>
        </w:r>
      </w:del>
      <w:ins w:id="33" w:author="Simon De Deyne" w:date="2019-06-02T11:52:00Z">
        <w:r>
          <w:rPr/>
          <w:t>a more compact feature</w:t>
        </w:r>
      </w:ins>
      <w:r>
        <w:rPr/>
        <w:t xml:space="preserve"> output.</w:t>
      </w:r>
      <w:ins w:id="34" w:author="Simon De Deyne" w:date="2019-06-02T11:57:00Z">
        <w:r>
          <w:rPr/>
          <w:t xml:space="preserve"> </w:t>
        </w:r>
      </w:ins>
      <w:ins w:id="35" w:author="Simon De Deyne" w:date="2019-06-02T11:58:00Z">
        <w:r>
          <w:rPr/>
          <w:t xml:space="preserve">The tutorial is written for R and is fully documented, </w:t>
        </w:r>
      </w:ins>
      <w:ins w:id="36" w:author="Simon De Deyne" w:date="2019-06-02T11:59:00Z">
        <w:r>
          <w:rPr/>
          <w:t xml:space="preserve">such that users can adapt it to their language of choice. </w:t>
        </w:r>
      </w:ins>
      <w:r>
        <w:rPr/>
        <w:t xml:space="preserve"> Figure 1 portrays the proposed set of steps including spell checking, lemmatization, exclusion of stop words, and final processing in a multi-word sequence approach or a bag of words approach. After detailing these steps, the final data form will compared to previous norms to determine the usefulness of this approach.</w:t>
      </w:r>
    </w:p>
    <w:p>
      <w:pPr>
        <w:pStyle w:val="Heading2"/>
        <w:rPr/>
      </w:pPr>
      <w:bookmarkStart w:id="1" w:name="materials-and-data-format"/>
      <w:bookmarkEnd w:id="1"/>
      <w:r>
        <w:rPr/>
        <w:t>Materials and Data Format</w:t>
      </w:r>
    </w:p>
    <w:p>
      <w:pPr>
        <w:pStyle w:val="FirstParagraph"/>
        <w:rPr/>
      </w:pPr>
      <w:r>
        <w:rPr/>
        <w:t>The data for this tutorial includes 16</w:t>
      </w:r>
      <w:ins w:id="37" w:author="Simon De Deyne" w:date="2019-06-02T11:59:00Z">
        <w:r>
          <w:rPr/>
          <w:t>,</w:t>
        </w:r>
      </w:ins>
      <w:r>
        <w:rPr/>
        <w:t>544 unique concept-feature responses for 226 concepts from Buchanan et al. (2019)</w:t>
      </w:r>
      <w:ins w:id="38" w:author="Simon De Deyne" w:date="2019-06-02T11:59:00Z">
        <w:r>
          <w:rPr/>
          <w:t>. The concepts were taken from</w:t>
        </w:r>
      </w:ins>
      <w:del w:id="39" w:author="Simon De Deyne" w:date="2019-06-02T11:59:00Z">
        <w:r>
          <w:rPr/>
          <w:delText xml:space="preserve"> that were included in</w:delText>
        </w:r>
      </w:del>
      <w:r>
        <w:rPr/>
        <w:t xml:space="preserve"> McRae et al. (2005), Vinson and Vigliocco (2008), and Bruni, Tran, and Baroni (2014). </w:t>
      </w:r>
      <w:ins w:id="40" w:author="Simon De Deyne" w:date="2019-06-02T11:59:00Z">
        <w:r>
          <w:rPr/>
          <w:t>The concepts include</w:t>
        </w:r>
      </w:ins>
      <w:ins w:id="41" w:author="Simon De Deyne" w:date="2019-06-02T12:00:00Z">
        <w:r>
          <w:rPr/>
          <w:t xml:space="preserve"> XX nouns, YY verbs, and ZZ adjectives</w:t>
        </w:r>
      </w:ins>
      <w:r>
        <w:rPr/>
        <w:commentReference w:id="0"/>
      </w:r>
      <w:ins w:id="42" w:author="Simon De Deyne" w:date="2019-06-02T12:00:00Z">
        <w:r>
          <w:rPr/>
          <w:t xml:space="preserve">. </w:t>
        </w:r>
      </w:ins>
      <w:r>
        <w:rPr/>
        <w:t xml:space="preserve">The data </w:t>
      </w:r>
      <w:del w:id="43" w:author="Simon De Deyne" w:date="2019-06-02T12:01:00Z">
        <w:r>
          <w:rPr/>
          <w:delText>should be structured in ti</w:delText>
        </w:r>
      </w:del>
      <w:r>
        <w:rPr/>
        <w:commentReference w:id="1"/>
      </w:r>
      <w:del w:id="44" w:author="Simon De Deyne" w:date="2019-06-02T12:01:00Z">
        <w:r>
          <w:rPr/>
          <w:delText>dy format wherein each</w:delText>
        </w:r>
      </w:del>
      <w:ins w:id="45" w:author="Simon De Deyne" w:date="2019-06-02T12:01:00Z">
        <w:r>
          <w:rPr/>
          <w:t>consist of a text file where</w:t>
        </w:r>
      </w:ins>
      <w:r>
        <w:rPr/>
        <w:t xml:space="preserve"> concept-feature observation is a row and each column is a variable</w:t>
      </w:r>
      <w:del w:id="46" w:author="Simon De Deyne" w:date="2019-06-02T12:02:00Z">
        <w:r>
          <w:rPr/>
          <w:delText xml:space="preserve"> (Wickham, 2014). Therefore, the data includes a </w:delText>
        </w:r>
      </w:del>
      <w:del w:id="47" w:author="Simon De Deyne" w:date="2019-06-02T12:02:00Z">
        <w:r>
          <w:rPr>
            <w:rStyle w:val="VerbatimChar"/>
          </w:rPr>
          <w:delText>word</w:delText>
        </w:r>
      </w:del>
      <w:del w:id="48" w:author="Simon De Deyne" w:date="2019-06-02T12:02:00Z">
        <w:r>
          <w:rPr/>
          <w:delText xml:space="preserve"> column with the normed concept and an </w:delText>
        </w:r>
      </w:del>
      <w:del w:id="49" w:author="Simon De Deyne" w:date="2019-06-02T12:02:00Z">
        <w:r>
          <w:rPr>
            <w:rStyle w:val="VerbatimChar"/>
          </w:rPr>
          <w:delText>answer</w:delText>
        </w:r>
      </w:del>
      <w:del w:id="50" w:author="Simon De Deyne" w:date="2019-06-02T12:02:00Z">
        <w:r>
          <w:rPr/>
          <w:delText xml:space="preserve"> column with the participant answer, as shown </w:delText>
        </w:r>
      </w:del>
      <w:ins w:id="51" w:author="Simon De Deyne" w:date="2019-06-02T12:02:00Z">
        <w:r>
          <w:rPr/>
          <w:t xml:space="preserve">. An example of this raw data is shown </w:t>
        </w:r>
      </w:ins>
      <w:r>
        <w:rPr/>
        <w:t>in Table ??.</w:t>
      </w:r>
    </w:p>
    <w:p>
      <w:pPr>
        <w:pStyle w:val="TextBody"/>
        <w:rPr/>
      </w:pPr>
      <w:r>
        <w:rPr/>
        <w:t>This data was collected using the instructions provided by McRae et al. (2005), however, in contrast to the suggestions for consistency detailed above (Devereux et al., 2014), each participant was simply given a large text box to include their answer. Each answer includes multiple embedded features, and the tutorial proceeds to demonstrate potential processing addressing the data in this nature. With structured data entry for participants, the suggested processing steps are reduced</w:t>
      </w:r>
      <w:r>
        <w:rPr/>
        <w:commentReference w:id="2"/>
      </w:r>
      <w:r>
        <w:rPr/>
        <w:t>.</w:t>
      </w:r>
    </w:p>
    <w:p>
      <w:pPr>
        <w:pStyle w:val="Heading2"/>
        <w:rPr/>
      </w:pPr>
      <w:bookmarkStart w:id="2" w:name="spelling"/>
      <w:bookmarkEnd w:id="2"/>
      <w:r>
        <w:rPr/>
        <w:t>Spelling</w:t>
      </w:r>
    </w:p>
    <w:p>
      <w:pPr>
        <w:pStyle w:val="FirstParagraph"/>
        <w:rPr/>
      </w:pPr>
      <w:r>
        <w:rPr/>
        <w:t xml:space="preserve">Spell checking can be automated with the </w:t>
      </w:r>
      <w:r>
        <w:rPr>
          <w:rStyle w:val="VerbatimChar"/>
        </w:rPr>
        <w:t>hunspell</w:t>
      </w:r>
      <w:r>
        <w:rPr/>
        <w:t xml:space="preserve"> package in </w:t>
      </w:r>
      <w:r>
        <w:rPr>
          <w:i/>
        </w:rPr>
        <w:t>R</w:t>
      </w:r>
      <w:r>
        <w:rPr/>
        <w:t xml:space="preserve"> (Ooms, 2018), </w:t>
      </w:r>
      <w:del w:id="52" w:author="Simon De Deyne" w:date="2019-06-02T12:03:00Z">
        <w:r>
          <w:rPr/>
          <w:delText>which is the spell checking library used in popular programs such as FireFox, Chrome, RStudio, and OpenOffice.</w:delText>
        </w:r>
      </w:del>
      <w:r>
        <w:rPr/>
        <w:t xml:space="preserve"> Each </w:t>
      </w:r>
      <w:r>
        <w:rPr>
          <w:rStyle w:val="VerbatimChar"/>
        </w:rPr>
        <w:t>answer</w:t>
      </w:r>
      <w:r>
        <w:rPr/>
        <w:t xml:space="preserve"> can be checked for misspellings across an entire column of answers, which is located in the </w:t>
      </w:r>
      <w:r>
        <w:rPr>
          <w:rStyle w:val="VerbatimChar"/>
        </w:rPr>
        <w:t>master</w:t>
      </w:r>
      <w:r>
        <w:rPr/>
        <w:t xml:space="preserve"> dataset. The default dictionary is American English, and the </w:t>
      </w:r>
      <w:r>
        <w:rPr>
          <w:rStyle w:val="VerbatimChar"/>
        </w:rPr>
        <w:t>hunspell</w:t>
      </w:r>
      <w:r>
        <w:rPr/>
        <w:t xml:space="preserve"> vignettes provide details on how to import your own dictionary for non-English languages. The choice of dictionary should also normalize between multiple varieties of the same language, for example, the </w:t>
      </w:r>
      <w:r>
        <w:rPr>
          <w:rStyle w:val="VerbatimChar"/>
        </w:rPr>
        <w:t>"en_GB"</w:t>
      </w:r>
      <w:r>
        <w:rPr/>
        <w:t xml:space="preserve"> would convert to British English spellings.</w:t>
      </w:r>
    </w:p>
    <w:p>
      <w:pPr>
        <w:pStyle w:val="SourceCode"/>
        <w:rPr/>
      </w:pPr>
      <w:r>
        <w:rPr>
          <w:rStyle w:val="CommentTok"/>
        </w:rPr>
        <w:t>## Lower case to normaliz</w:t>
      </w:r>
      <w:r>
        <w:rPr>
          <w:rStyle w:val="CommentTok"/>
        </w:rPr>
        <w:commentReference w:id="3"/>
      </w:r>
      <w:r>
        <w:rPr>
          <w:rStyle w:val="CommentTok"/>
        </w:rPr>
        <w:t>e</w:t>
      </w:r>
      <w:r>
        <w:rPr/>
        <w:br/>
      </w:r>
      <w:r>
        <w:rPr>
          <w:rStyle w:val="NormalTok"/>
        </w:rPr>
        <w:t>master</w:t>
      </w:r>
      <w:r>
        <w:rPr>
          <w:rStyle w:val="OperatorTok"/>
        </w:rPr>
        <w:t>$</w:t>
      </w:r>
      <w:r>
        <w:rPr>
          <w:rStyle w:val="NormalTok"/>
        </w:rPr>
        <w:t>answer &lt;-</w:t>
      </w:r>
      <w:r>
        <w:rPr>
          <w:rStyle w:val="StringTok"/>
        </w:rPr>
        <w:t xml:space="preserve"> </w:t>
      </w:r>
      <w:r>
        <w:rPr>
          <w:rStyle w:val="KeywordTok"/>
        </w:rPr>
        <w:t>tolower</w:t>
      </w:r>
      <w:r>
        <w:rPr>
          <w:rStyle w:val="NormalTok"/>
        </w:rPr>
        <w:t>(master</w:t>
      </w:r>
      <w:r>
        <w:rPr>
          <w:rStyle w:val="OperatorTok"/>
        </w:rPr>
        <w:t>$</w:t>
      </w:r>
      <w:r>
        <w:rPr>
          <w:rStyle w:val="NormalTok"/>
        </w:rPr>
        <w:t>answer)</w:t>
      </w:r>
      <w:r>
        <w:rPr/>
        <w:br/>
      </w:r>
      <w:r>
        <w:rPr>
          <w:rStyle w:val="CommentTok"/>
        </w:rPr>
        <w:t>## Install the hunspell package if necessary</w:t>
      </w:r>
      <w:r>
        <w:rPr/>
        <w:br/>
      </w:r>
      <w:r>
        <w:rPr>
          <w:rStyle w:val="CommentTok"/>
        </w:rPr>
        <w:t>#install.packages("hunspell")</w:t>
      </w:r>
      <w:r>
        <w:rPr/>
        <w:br/>
      </w:r>
      <w:r>
        <w:rPr>
          <w:rStyle w:val="KeywordTok"/>
        </w:rPr>
        <w:t>library</w:t>
      </w:r>
      <w:r>
        <w:rPr>
          <w:rStyle w:val="NormalTok"/>
        </w:rPr>
        <w:t>(hunspell)</w:t>
      </w:r>
      <w:r>
        <w:rPr/>
        <w:br/>
      </w:r>
      <w:r>
        <w:rPr>
          <w:rStyle w:val="CommentTok"/>
        </w:rPr>
        <w:t>## Check the participant answers</w:t>
      </w:r>
      <w:r>
        <w:rPr/>
        <w:br/>
      </w:r>
      <w:r>
        <w:rPr>
          <w:rStyle w:val="CommentTok"/>
        </w:rPr>
        <w:t>## The output is a list of spelling errors for each line</w:t>
      </w:r>
      <w:r>
        <w:rPr/>
        <w:br/>
      </w:r>
      <w:r>
        <w:rPr>
          <w:rStyle w:val="NormalTok"/>
        </w:rPr>
        <w:t>spelling_errors &lt;-</w:t>
      </w:r>
      <w:r>
        <w:rPr>
          <w:rStyle w:val="StringTok"/>
        </w:rPr>
        <w:t xml:space="preserve"> </w:t>
      </w:r>
      <w:r>
        <w:rPr>
          <w:rStyle w:val="KeywordTok"/>
        </w:rPr>
        <w:t>hunspell</w:t>
      </w:r>
      <w:r>
        <w:rPr>
          <w:rStyle w:val="NormalTok"/>
        </w:rPr>
        <w:t>(master</w:t>
      </w:r>
      <w:r>
        <w:rPr>
          <w:rStyle w:val="OperatorTok"/>
        </w:rPr>
        <w:t>$</w:t>
      </w:r>
      <w:r>
        <w:rPr>
          <w:rStyle w:val="NormalTok"/>
        </w:rPr>
        <w:t xml:space="preserve">answer, </w:t>
      </w:r>
      <w:r>
        <w:rPr>
          <w:rStyle w:val="DataTypeTok"/>
        </w:rPr>
        <w:t>dict =</w:t>
      </w:r>
      <w:r>
        <w:rPr>
          <w:rStyle w:val="NormalTok"/>
        </w:rPr>
        <w:t xml:space="preserve"> </w:t>
      </w:r>
      <w:r>
        <w:rPr>
          <w:rStyle w:val="KeywordTok"/>
        </w:rPr>
        <w:t>dictionary</w:t>
      </w:r>
      <w:r>
        <w:rPr>
          <w:rStyle w:val="NormalTok"/>
        </w:rPr>
        <w:t>(</w:t>
      </w:r>
      <w:r>
        <w:rPr>
          <w:rStyle w:val="StringTok"/>
        </w:rPr>
        <w:t>"en_US"</w:t>
      </w:r>
      <w:r>
        <w:rPr>
          <w:rStyle w:val="NormalTok"/>
        </w:rPr>
        <w:t>))</w:t>
      </w:r>
    </w:p>
    <w:p>
      <w:pPr>
        <w:pStyle w:val="FirstParagraph"/>
        <w:rPr/>
      </w:pPr>
      <w:r>
        <w:rPr/>
      </w:r>
    </w:p>
    <w:p>
      <w:pPr>
        <w:pStyle w:val="TextBody"/>
        <w:rPr/>
      </w:pPr>
      <w:r>
        <w:rPr/>
        <w:t xml:space="preserve">The result from the </w:t>
      </w:r>
      <w:r>
        <w:rPr>
          <w:rStyle w:val="VerbatimChar"/>
        </w:rPr>
        <w:t>hunspell()</w:t>
      </w:r>
      <w:r>
        <w:rPr/>
        <w:t xml:space="preserve"> function is a list object of spelling errors for each row of data. For example, when responding to </w:t>
      </w:r>
      <w:r>
        <w:rPr>
          <w:i/>
        </w:rPr>
        <w:t>apple</w:t>
      </w:r>
      <w:r>
        <w:rPr/>
        <w:t xml:space="preserve">, a participant wrote </w:t>
      </w:r>
      <w:r>
        <w:rPr>
          <w:i/>
        </w:rPr>
        <w:t>fruit grocery store orchard red green yelloe good with peanut butter good with caramell</w:t>
      </w:r>
      <w:r>
        <w:rPr/>
        <w:t xml:space="preserve">, and the spelling errors were denoted as </w:t>
      </w:r>
      <w:r>
        <w:rPr>
          <w:i/>
        </w:rPr>
        <w:t>yelloe caramell</w:t>
      </w:r>
      <w:r>
        <w:rPr/>
        <w:t xml:space="preserve">. After checking for errors, the </w:t>
      </w:r>
      <w:r>
        <w:rPr>
          <w:rStyle w:val="VerbatimChar"/>
        </w:rPr>
        <w:t>hunspell_suggest()</w:t>
      </w:r>
      <w:r>
        <w:rPr/>
        <w:t xml:space="preserve"> function was used to determine the most likely replacement for each error.</w:t>
      </w:r>
    </w:p>
    <w:p>
      <w:pPr>
        <w:pStyle w:val="SourceCode"/>
        <w:rPr/>
      </w:pPr>
      <w:r>
        <w:rPr>
          <w:rStyle w:val="CommentTok"/>
        </w:rPr>
        <w:t>## Check for suggestions</w:t>
      </w:r>
      <w:r>
        <w:rPr/>
        <w:br/>
      </w:r>
      <w:r>
        <w:rPr>
          <w:rStyle w:val="NormalTok"/>
        </w:rPr>
        <w:t>spelling_suggest &lt;-</w:t>
      </w:r>
      <w:r>
        <w:rPr>
          <w:rStyle w:val="StringTok"/>
        </w:rPr>
        <w:t xml:space="preserve"> </w:t>
      </w:r>
      <w:r>
        <w:rPr>
          <w:rStyle w:val="KeywordTok"/>
        </w:rPr>
        <w:t>lapply</w:t>
      </w:r>
      <w:r>
        <w:rPr>
          <w:rStyle w:val="NormalTok"/>
        </w:rPr>
        <w:t>(spelling_errors, hunspell_suggest)</w:t>
      </w:r>
    </w:p>
    <w:p>
      <w:pPr>
        <w:pStyle w:val="FirstParagraph"/>
        <w:rPr/>
      </w:pPr>
      <w:r>
        <w:rPr/>
      </w:r>
    </w:p>
    <w:p>
      <w:pPr>
        <w:pStyle w:val="TextBody"/>
        <w:rPr/>
      </w:pPr>
      <w:r>
        <w:rPr/>
        <w:t xml:space="preserve">For </w:t>
      </w:r>
      <w:r>
        <w:rPr>
          <w:i/>
        </w:rPr>
        <w:t>yelloe</w:t>
      </w:r>
      <w:r>
        <w:rPr/>
        <w:t xml:space="preserve">, both </w:t>
      </w:r>
      <w:r>
        <w:rPr>
          <w:i/>
        </w:rPr>
        <w:t>yellow yell</w:t>
      </w:r>
      <w:r>
        <w:rPr/>
        <w:t xml:space="preserve"> were suggested, and </w:t>
      </w:r>
      <w:r>
        <w:rPr>
          <w:i/>
        </w:rPr>
        <w:t>caramel caramels caramel l camellia camel</w:t>
      </w:r>
      <w:r>
        <w:rPr/>
        <w:t xml:space="preserve"> were suggested for </w:t>
      </w:r>
      <w:r>
        <w:rPr>
          <w:i/>
        </w:rPr>
        <w:t>caramell</w:t>
      </w:r>
      <w:r>
        <w:rPr/>
        <w:t>. The suggestions are presented in most probable order, and using a few loops with the substitute (</w:t>
      </w:r>
      <w:r>
        <w:rPr>
          <w:rStyle w:val="VerbatimChar"/>
        </w:rPr>
        <w:t>gsub()</w:t>
      </w:r>
      <w:r>
        <w:rPr/>
        <w:t xml:space="preserve">) function, we can replace all errors with the most likely replacement in a new dataset </w:t>
      </w:r>
      <w:r>
        <w:rPr>
          <w:rStyle w:val="VerbatimChar"/>
        </w:rPr>
        <w:t>spell_checked</w:t>
      </w:r>
      <w:r>
        <w:rPr/>
        <w:t xml:space="preserve">. A specialized dictionary with pre-coded error responses and corrections could be implemented at this stage. Other paid alternatives, such as Bing Spell Check, can be a useful avenue for datasets that may contain brand names (i.e, </w:t>
      </w:r>
      <w:r>
        <w:rPr>
          <w:i/>
        </w:rPr>
        <w:t>apple</w:t>
      </w:r>
      <w:r>
        <w:rPr/>
        <w:t xml:space="preserve"> versus </w:t>
      </w:r>
      <w:r>
        <w:rPr>
          <w:i/>
        </w:rPr>
        <w:t>Apple</w:t>
      </w:r>
      <w:r>
        <w:rPr/>
        <w:t>) or slang terms</w:t>
      </w:r>
      <w:ins w:id="53" w:author="Simon De Deyne" w:date="2019-06-02T12:31:00Z">
        <w:r>
          <w:rPr/>
          <w:t xml:space="preserve"> and provides context sensitive corrections</w:t>
        </w:r>
      </w:ins>
      <w:ins w:id="54" w:author="Simon De Deyne" w:date="2019-06-02T12:32:00Z">
        <w:r>
          <w:rPr/>
          <w:t xml:space="preserve"> (e.g. keeping Apple as a response to computer, but not as a response to green)</w:t>
        </w:r>
      </w:ins>
      <w:r>
        <w:rPr/>
        <w:t>.</w:t>
      </w:r>
    </w:p>
    <w:p>
      <w:pPr>
        <w:pStyle w:val="SourceCode"/>
        <w:rPr/>
      </w:pPr>
      <w:r>
        <w:rPr>
          <w:rStyle w:val="CommentTok"/>
        </w:rPr>
        <w:t>## Replace with most likely suggestion</w:t>
      </w:r>
      <w:r>
        <w:rPr/>
        <w:br/>
      </w:r>
      <w:r>
        <w:rPr>
          <w:rStyle w:val="NormalTok"/>
        </w:rPr>
        <w:t>spell_checked &lt;-</w:t>
      </w:r>
      <w:r>
        <w:rPr>
          <w:rStyle w:val="StringTok"/>
        </w:rPr>
        <w:t xml:space="preserve"> </w:t>
      </w:r>
      <w:r>
        <w:rPr>
          <w:rStyle w:val="NormalTok"/>
        </w:rPr>
        <w:t>master</w:t>
      </w:r>
      <w:r>
        <w:rPr/>
        <w:br/>
      </w:r>
      <w:r>
        <w:rPr>
          <w:rStyle w:val="CommentTok"/>
        </w:rPr>
        <w:t>### Loop over the dataframe</w:t>
      </w:r>
      <w:r>
        <w:rP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(spell_checked)){</w:t>
      </w:r>
      <w:r>
        <w:rPr/>
        <w:br/>
      </w:r>
      <w:r>
        <w:rPr>
          <w:rStyle w:val="NormalTok"/>
        </w:rPr>
        <w:t xml:space="preserve">  </w:t>
      </w:r>
      <w:r>
        <w:rPr>
          <w:rStyle w:val="CommentTok"/>
        </w:rPr>
        <w:t>### See if there are spelling errors</w:t>
      </w:r>
      <w:r>
        <w:rP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(spelling_errors[[i]]) </w:t>
      </w:r>
      <w:r>
        <w:rPr>
          <w:rStyle w:val="OperatorTok"/>
        </w:rPr>
        <w:t>&gt;</w:t>
      </w:r>
      <w:r>
        <w:rPr>
          <w:rStyle w:val="StringTok"/>
        </w:rPr>
        <w:t xml:space="preserve"> </w:t>
      </w:r>
      <w:r>
        <w:rPr>
          <w:rStyle w:val="DecValTok"/>
        </w:rPr>
        <w:t>0</w:t>
      </w:r>
      <w:r>
        <w:rPr>
          <w:rStyle w:val="NormalTok"/>
        </w:rPr>
        <w:t>) {</w:t>
      </w:r>
      <w:r>
        <w:rPr/>
        <w:br/>
      </w:r>
      <w:r>
        <w:rPr>
          <w:rStyle w:val="NormalTok"/>
        </w:rPr>
        <w:t xml:space="preserve">    </w:t>
      </w:r>
      <w:r>
        <w:rPr>
          <w:rStyle w:val="CommentTok"/>
        </w:rPr>
        <w:t>### Loop over all errors</w:t>
      </w:r>
      <w:r>
        <w:rPr/>
        <w:br/>
      </w:r>
      <w:r>
        <w:rPr>
          <w:rStyle w:val="NormalTok"/>
        </w:rPr>
        <w:t xml:space="preserve">    </w:t>
      </w:r>
      <w:r>
        <w:rPr>
          <w:rStyle w:val="ControlFlowTok"/>
        </w:rPr>
        <w:t>for</w:t>
      </w:r>
      <w:r>
        <w:rPr>
          <w:rStyle w:val="NormalTok"/>
        </w:rPr>
        <w:t xml:space="preserve"> (q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(spelling_errors[[i]])){</w:t>
      </w:r>
      <w:r>
        <w:rPr/>
        <w:br/>
      </w:r>
      <w:r>
        <w:rPr>
          <w:rStyle w:val="NormalTok"/>
        </w:rPr>
        <w:t xml:space="preserve">      </w:t>
      </w:r>
      <w:r>
        <w:rPr>
          <w:rStyle w:val="CommentTok"/>
        </w:rPr>
        <w:t>### Replace with the first answer</w:t>
      </w:r>
      <w:r>
        <w:rPr/>
        <w:br/>
      </w:r>
      <w:r>
        <w:rPr>
          <w:rStyle w:val="NormalTok"/>
        </w:rPr>
        <w:t xml:space="preserve">      spell_checked</w:t>
      </w:r>
      <w:r>
        <w:rPr>
          <w:rStyle w:val="OperatorTok"/>
        </w:rPr>
        <w:t>$</w:t>
      </w:r>
      <w:r>
        <w:rPr>
          <w:rStyle w:val="NormalTok"/>
        </w:rPr>
        <w:t>answer[i] &lt;-</w:t>
      </w:r>
      <w:r>
        <w:rPr>
          <w:rStyle w:val="StringTok"/>
        </w:rPr>
        <w:t xml:space="preserve"> </w:t>
      </w:r>
      <w:r>
        <w:rPr>
          <w:rStyle w:val="KeywordTok"/>
        </w:rPr>
        <w:t>gsub</w:t>
      </w:r>
      <w:r>
        <w:rPr>
          <w:rStyle w:val="NormalTok"/>
        </w:rPr>
        <w:t xml:space="preserve">(spelling_errors[[i]][q], </w:t>
      </w:r>
      <w:r>
        <w:rPr/>
        <w:br/>
      </w:r>
      <w:r>
        <w:rPr>
          <w:rStyle w:val="NormalTok"/>
        </w:rPr>
        <w:t xml:space="preserve">                                      spelling_suggest[[i]][[q]][</w:t>
      </w:r>
      <w:r>
        <w:rPr>
          <w:rStyle w:val="DecValTok"/>
        </w:rPr>
        <w:t>1</w:t>
      </w:r>
      <w:r>
        <w:rPr>
          <w:rStyle w:val="NormalTok"/>
        </w:rPr>
        <w:t>],</w:t>
      </w:r>
      <w:r>
        <w:rPr/>
        <w:br/>
      </w:r>
      <w:r>
        <w:rPr>
          <w:rStyle w:val="NormalTok"/>
        </w:rPr>
        <w:t xml:space="preserve">                                      spell_checked</w:t>
      </w:r>
      <w:r>
        <w:rPr>
          <w:rStyle w:val="OperatorTok"/>
        </w:rPr>
        <w:t>$</w:t>
      </w:r>
      <w:r>
        <w:rPr>
          <w:rStyle w:val="NormalTok"/>
        </w:rPr>
        <w:t>answer[i])</w:t>
      </w:r>
      <w:r>
        <w:rPr/>
        <w:br/>
      </w:r>
      <w:r>
        <w:rPr>
          <w:rStyle w:val="NormalTok"/>
        </w:rPr>
        <w:t xml:space="preserve">    }</w:t>
      </w:r>
      <w:r>
        <w:rPr/>
        <w:br/>
      </w:r>
      <w:r>
        <w:rPr>
          <w:rStyle w:val="NormalTok"/>
        </w:rPr>
        <w:t xml:space="preserve">  }</w:t>
      </w:r>
      <w:r>
        <w:rPr/>
        <w:br/>
      </w:r>
      <w:r>
        <w:rPr>
          <w:rStyle w:val="NormalTok"/>
        </w:rPr>
        <w:t>}</w:t>
      </w:r>
    </w:p>
    <w:p>
      <w:pPr>
        <w:pStyle w:val="FirstParagraph"/>
        <w:rPr/>
      </w:pPr>
      <w:r>
        <w:rPr/>
      </w:r>
    </w:p>
    <w:p>
      <w:pPr>
        <w:pStyle w:val="Heading2"/>
        <w:rPr/>
      </w:pPr>
      <w:bookmarkStart w:id="3" w:name="lemmatization"/>
      <w:bookmarkEnd w:id="3"/>
      <w:r>
        <w:rPr/>
        <w:t>Lemmatization</w:t>
      </w:r>
    </w:p>
    <w:p>
      <w:pPr>
        <w:pStyle w:val="FirstParagraph"/>
        <w:rPr/>
      </w:pPr>
      <w:r>
        <w:rPr/>
        <w:t xml:space="preserve">The next step approaches the </w:t>
      </w:r>
      <w:del w:id="55" w:author="Simon De Deyne" w:date="2019-06-02T18:25:00Z">
        <w:r>
          <w:rPr/>
          <w:delText>clustering</w:delText>
        </w:r>
      </w:del>
      <w:ins w:id="56" w:author="Simon De Deyne" w:date="2019-06-02T18:25:00Z">
        <w:r>
          <w:rPr/>
          <w:t>grouping</w:t>
        </w:r>
      </w:ins>
      <w:del w:id="57" w:author="Simon De Deyne" w:date="2019-06-02T18:25:00Z">
        <w:r>
          <w:rPr/>
          <w:delText xml:space="preserve"> of</w:delText>
        </w:r>
      </w:del>
      <w:ins w:id="58" w:author="Simon De Deyne" w:date="2019-06-02T18:25:00Z">
        <w:r>
          <w:rPr/>
          <w:t xml:space="preserve"> different</w:t>
        </w:r>
      </w:ins>
      <w:r>
        <w:rPr/>
        <w:t xml:space="preserve"> word forms </w:t>
      </w:r>
      <w:del w:id="59" w:author="Simon De Deyne" w:date="2019-06-02T18:25:00Z">
        <w:r>
          <w:rPr/>
          <w:delText>into their lemma or head word from a dictionary</w:delText>
        </w:r>
      </w:del>
      <w:ins w:id="60" w:author="Simon De Deyne" w:date="2019-06-02T18:25:00Z">
        <w:r>
          <w:rPr/>
          <w:t>that share the same lemma</w:t>
        </w:r>
      </w:ins>
      <w:r>
        <w:rPr/>
        <w:t xml:space="preserve">. The process of lemmatizing words involves using a lexeme set (i.e., all words forms that have the same meaning, </w:t>
      </w:r>
      <w:r>
        <w:rPr>
          <w:i/>
        </w:rPr>
        <w:t>am, are, is</w:t>
      </w:r>
      <w:r>
        <w:rPr/>
        <w:t xml:space="preserve">) to convert into a common lemma (i.e., </w:t>
      </w:r>
      <w:r>
        <w:rPr>
          <w:i/>
        </w:rPr>
        <w:t>be</w:t>
      </w:r>
      <w:r>
        <w:rPr/>
        <w:t xml:space="preserve">) from a trained dictionary. In contrast, stemming involves processing words using heuristics to remove affixes or inflections, such as </w:t>
      </w:r>
      <w:r>
        <w:rPr>
          <w:i/>
        </w:rPr>
        <w:t>ing</w:t>
      </w:r>
      <w:r>
        <w:rPr/>
        <w:t xml:space="preserve"> or </w:t>
      </w:r>
      <w:r>
        <w:rPr>
          <w:i/>
        </w:rPr>
        <w:t>s</w:t>
      </w:r>
      <w:r>
        <w:rPr/>
        <w:t xml:space="preserve">. The stem or root word may not reflect an actual word in the language, as simply removing an affix does not necessarily produce the lemma. For example, in response to </w:t>
      </w:r>
      <w:r>
        <w:rPr>
          <w:i/>
        </w:rPr>
        <w:t>airplane</w:t>
      </w:r>
      <w:r>
        <w:rPr/>
        <w:t xml:space="preserve">, </w:t>
      </w:r>
      <w:r>
        <w:rPr>
          <w:i/>
        </w:rPr>
        <w:t>flying</w:t>
      </w:r>
      <w:r>
        <w:rPr/>
        <w:t xml:space="preserve"> can be easily converted to </w:t>
      </w:r>
      <w:r>
        <w:rPr>
          <w:i/>
        </w:rPr>
        <w:t>fly</w:t>
      </w:r>
      <w:r>
        <w:rPr/>
        <w:t xml:space="preserve"> by removing the </w:t>
      </w:r>
      <w:r>
        <w:rPr>
          <w:i/>
        </w:rPr>
        <w:t>ing</w:t>
      </w:r>
      <w:r>
        <w:rPr/>
        <w:t xml:space="preserve"> inflection. However, this same heuristic converts the feature </w:t>
      </w:r>
      <w:r>
        <w:rPr>
          <w:i/>
        </w:rPr>
        <w:t>wings</w:t>
      </w:r>
      <w:r>
        <w:rPr/>
        <w:t xml:space="preserve"> into </w:t>
      </w:r>
      <w:r>
        <w:rPr>
          <w:i/>
        </w:rPr>
        <w:t>w</w:t>
      </w:r>
      <w:r>
        <w:rPr/>
        <w:t xml:space="preserve"> after removing both the </w:t>
      </w:r>
      <w:r>
        <w:rPr>
          <w:i/>
        </w:rPr>
        <w:t>s</w:t>
      </w:r>
      <w:r>
        <w:rPr/>
        <w:t xml:space="preserve"> for a plural marker and the </w:t>
      </w:r>
      <w:r>
        <w:rPr>
          <w:i/>
        </w:rPr>
        <w:t>ing</w:t>
      </w:r>
      <w:r>
        <w:rPr/>
        <w:t xml:space="preserve"> participle marker. </w:t>
      </w:r>
      <w:del w:id="61" w:author="Simon De Deyne" w:date="2019-06-02T18:26:00Z">
        <w:r>
          <w:rPr/>
          <w:delText xml:space="preserve">Several packages for </w:delText>
        </w:r>
      </w:del>
      <w:del w:id="62" w:author="Simon De Deyne" w:date="2019-06-02T18:26:00Z">
        <w:r>
          <w:rPr>
            <w:i/>
          </w:rPr>
          <w:delText>R</w:delText>
        </w:r>
      </w:del>
      <w:del w:id="63" w:author="Simon De Deyne" w:date="2019-06-02T18:26:00Z">
        <w:r>
          <w:rPr/>
          <w:delText xml:space="preserve"> include customizable stemmers, notably the </w:delText>
        </w:r>
      </w:del>
      <w:del w:id="64" w:author="Simon De Deyne" w:date="2019-06-02T18:26:00Z">
        <w:r>
          <w:rPr>
            <w:rStyle w:val="VerbatimChar"/>
          </w:rPr>
          <w:delText>hunspell</w:delText>
        </w:r>
      </w:del>
      <w:del w:id="65" w:author="Simon De Deyne" w:date="2019-06-02T18:26:00Z">
        <w:r>
          <w:rPr/>
          <w:delText xml:space="preserve">, </w:delText>
        </w:r>
      </w:del>
      <w:del w:id="66" w:author="Simon De Deyne" w:date="2019-06-02T18:26:00Z">
        <w:r>
          <w:rPr>
            <w:rStyle w:val="VerbatimChar"/>
          </w:rPr>
          <w:delText>corpus</w:delText>
        </w:r>
      </w:del>
      <w:del w:id="67" w:author="Simon De Deyne" w:date="2019-06-02T18:26:00Z">
        <w:r>
          <w:rPr/>
          <w:delText xml:space="preserve"> (Perry, 2017), and </w:delText>
        </w:r>
      </w:del>
      <w:del w:id="68" w:author="Simon De Deyne" w:date="2019-06-02T18:26:00Z">
        <w:r>
          <w:rPr>
            <w:rStyle w:val="VerbatimChar"/>
          </w:rPr>
          <w:delText>tm</w:delText>
        </w:r>
      </w:del>
      <w:del w:id="69" w:author="Simon De Deyne" w:date="2019-06-02T18:26:00Z">
        <w:r>
          <w:rPr/>
          <w:delText xml:space="preserve"> (Feinerer, Hornik, &amp; Artifex Software, 2018) packages.</w:delText>
        </w:r>
      </w:del>
    </w:p>
    <w:p>
      <w:pPr>
        <w:pStyle w:val="TextBody"/>
        <w:rPr/>
      </w:pPr>
      <w:r>
        <w:rPr/>
        <w:t xml:space="preserve">Lemmatization is the likely choice for processing property norms, and this process can be achieved by installing </w:t>
      </w:r>
      <w:r>
        <w:rPr>
          <w:rStyle w:val="VerbatimChar"/>
        </w:rPr>
        <w:t>TreeTagger</w:t>
      </w:r>
      <w:r>
        <w:rPr/>
        <w:t xml:space="preserve"> (Schmid, 1994) and the </w:t>
      </w:r>
      <w:r>
        <w:rPr>
          <w:rStyle w:val="VerbatimChar"/>
        </w:rPr>
        <w:t>koRpus</w:t>
      </w:r>
      <w:r>
        <w:rPr/>
        <w:t xml:space="preserve"> package in </w:t>
      </w:r>
      <w:r>
        <w:rPr>
          <w:i/>
        </w:rPr>
        <w:t>R</w:t>
      </w:r>
      <w:r>
        <w:rPr/>
        <w:t xml:space="preserve"> (Michalke, 2018). TreeTagger is a trained tagger designed to annotate part of speech and lemma information in text, and parameter files are available for multiple languages. The koRpus package includes functionality to use TreeTagger in </w:t>
      </w:r>
      <w:r>
        <w:rPr>
          <w:i/>
        </w:rPr>
        <w:t>R</w:t>
      </w:r>
      <w:r>
        <w:rPr/>
        <w:t>. After installing the package and TreeTagger, we will create a unique set of tokenized words to lemmatize to speed computation.</w:t>
      </w:r>
    </w:p>
    <w:p>
      <w:pPr>
        <w:pStyle w:val="SourceCode"/>
        <w:rPr/>
      </w:pPr>
      <w:r>
        <w:rPr>
          <w:rStyle w:val="NormalTok"/>
        </w:rPr>
        <w:t>lemmas &lt;-</w:t>
      </w:r>
      <w:r>
        <w:rPr>
          <w:rStyle w:val="StringTok"/>
        </w:rPr>
        <w:t xml:space="preserve"> </w:t>
      </w:r>
      <w:r>
        <w:rPr>
          <w:rStyle w:val="NormalTok"/>
        </w:rPr>
        <w:t>spell_checked</w:t>
      </w:r>
      <w:r>
        <w:rPr/>
        <w:br/>
      </w:r>
      <w:r>
        <w:rPr>
          <w:rStyle w:val="CommentTok"/>
        </w:rPr>
        <w:t>## Install the koRpus package</w:t>
      </w:r>
      <w:r>
        <w:rPr/>
        <w:br/>
      </w:r>
      <w:r>
        <w:rPr>
          <w:rStyle w:val="CommentTok"/>
        </w:rPr>
        <w:t>#install.packages("koRpus")</w:t>
      </w:r>
      <w:r>
        <w:rPr/>
        <w:br/>
      </w:r>
      <w:r>
        <w:rPr>
          <w:rStyle w:val="CommentTok"/>
        </w:rPr>
        <w:t>#install.packages("koRpus.lang.en")</w:t>
      </w:r>
      <w:r>
        <w:rPr/>
        <w:br/>
      </w:r>
      <w:r>
        <w:rPr>
          <w:rStyle w:val="CommentTok"/>
        </w:rPr>
        <w:t>## You must load both packages separately</w:t>
      </w:r>
      <w:r>
        <w:rPr/>
        <w:br/>
      </w:r>
      <w:r>
        <w:rPr>
          <w:rStyle w:val="KeywordTok"/>
        </w:rPr>
        <w:t>library</w:t>
      </w:r>
      <w:r>
        <w:rPr>
          <w:rStyle w:val="NormalTok"/>
        </w:rPr>
        <w:t>(koRpus)</w:t>
      </w:r>
      <w:r>
        <w:rPr/>
        <w:br/>
      </w:r>
      <w:r>
        <w:rPr>
          <w:rStyle w:val="KeywordTok"/>
        </w:rPr>
        <w:t>library</w:t>
      </w:r>
      <w:r>
        <w:rPr>
          <w:rStyle w:val="NormalTok"/>
        </w:rPr>
        <w:t>(koRpus.lang.en)</w:t>
      </w:r>
      <w:r>
        <w:rPr/>
        <w:br/>
      </w:r>
      <w:r>
        <w:rPr>
          <w:rStyle w:val="CommentTok"/>
        </w:rPr>
        <w:t xml:space="preserve">## Install TreeTagger </w:t>
      </w:r>
      <w:r>
        <w:rPr/>
        <w:br/>
      </w:r>
      <w:r>
        <w:rPr>
          <w:rStyle w:val="CommentTok"/>
        </w:rPr>
        <w:t>#https://www.cis.uni-muenchen.de/~schmid/tools/TreeTagger/</w:t>
      </w:r>
      <w:r>
        <w:rPr/>
        <w:br/>
      </w:r>
      <w:r>
        <w:rPr>
          <w:rStyle w:val="CommentTok"/>
        </w:rPr>
        <w:t>## Find all types for faster lookup</w:t>
      </w:r>
      <w:r>
        <w:rPr/>
        <w:br/>
      </w:r>
      <w:r>
        <w:rPr>
          <w:rStyle w:val="NormalTok"/>
        </w:rPr>
        <w:t>all_answers &lt;-</w:t>
      </w:r>
      <w:r>
        <w:rPr>
          <w:rStyle w:val="StringTok"/>
        </w:rPr>
        <w:t xml:space="preserve"> </w:t>
      </w:r>
      <w:r>
        <w:rPr>
          <w:rStyle w:val="KeywordTok"/>
        </w:rPr>
        <w:t>tokenize</w:t>
      </w:r>
      <w:r>
        <w:rPr>
          <w:rStyle w:val="NormalTok"/>
        </w:rPr>
        <w:t>(lemmas</w:t>
      </w:r>
      <w:r>
        <w:rPr>
          <w:rStyle w:val="OperatorTok"/>
        </w:rPr>
        <w:t>$</w:t>
      </w:r>
      <w:r>
        <w:rPr>
          <w:rStyle w:val="NormalTok"/>
        </w:rPr>
        <w:t xml:space="preserve">answer, </w:t>
      </w:r>
      <w:r>
        <w:rPr>
          <w:rStyle w:val="DataTypeTok"/>
        </w:rPr>
        <w:t>format =</w:t>
      </w:r>
      <w:r>
        <w:rPr>
          <w:rStyle w:val="NormalTok"/>
        </w:rPr>
        <w:t xml:space="preserve"> </w:t>
      </w:r>
      <w:r>
        <w:rPr>
          <w:rStyle w:val="StringTok"/>
        </w:rPr>
        <w:t>"obj"</w:t>
      </w:r>
      <w:r>
        <w:rPr>
          <w:rStyle w:val="NormalTok"/>
        </w:rPr>
        <w:t xml:space="preserve">, </w:t>
      </w:r>
      <w:r>
        <w:rPr>
          <w:rStyle w:val="DataTypeTok"/>
        </w:rPr>
        <w:t>tag =</w:t>
      </w:r>
      <w:r>
        <w:rPr>
          <w:rStyle w:val="NormalTok"/>
        </w:rPr>
        <w:t xml:space="preserve"> F)</w:t>
      </w:r>
      <w:r>
        <w:rPr/>
        <w:br/>
      </w:r>
      <w:r>
        <w:rPr>
          <w:rStyle w:val="NormalTok"/>
        </w:rPr>
        <w:t>all_answers &lt;-</w:t>
      </w:r>
      <w:r>
        <w:rPr>
          <w:rStyle w:val="StringTok"/>
        </w:rPr>
        <w:t xml:space="preserve"> </w:t>
      </w:r>
      <w:r>
        <w:rPr>
          <w:rStyle w:val="KeywordTok"/>
        </w:rPr>
        <w:t>unique</w:t>
      </w:r>
      <w:r>
        <w:rPr>
          <w:rStyle w:val="NormalTok"/>
        </w:rPr>
        <w:t>(all_answers)</w:t>
      </w:r>
    </w:p>
    <w:p>
      <w:pPr>
        <w:pStyle w:val="FirstParagraph"/>
        <w:rPr/>
      </w:pPr>
      <w:r>
        <w:rPr/>
      </w:r>
    </w:p>
    <w:p>
      <w:pPr>
        <w:pStyle w:val="TextBody"/>
        <w:rPr/>
      </w:pPr>
      <w:r>
        <w:rPr/>
        <w:t xml:space="preserve">The </w:t>
      </w:r>
      <w:r>
        <w:rPr>
          <w:rStyle w:val="VerbatimChar"/>
        </w:rPr>
        <w:t>treetag()</w:t>
      </w:r>
      <w:r>
        <w:rPr/>
        <w:t xml:space="preserve"> function calls the installation of TreeTagger to provide part of speech tags and lemmas for each token. Importantly, the </w:t>
      </w:r>
      <w:r>
        <w:rPr>
          <w:rStyle w:val="VerbatimChar"/>
        </w:rPr>
        <w:t>path</w:t>
      </w:r>
      <w:r>
        <w:rPr/>
        <w:t xml:space="preserve"> option should be the directory of the TreeTagger installation.</w:t>
      </w:r>
    </w:p>
    <w:p>
      <w:pPr>
        <w:pStyle w:val="SourceCode"/>
        <w:rPr/>
      </w:pPr>
      <w:r>
        <w:rPr>
          <w:rStyle w:val="CommentTok"/>
        </w:rPr>
        <w:t>## This example has both suppressWarnings &amp; suppressMessages</w:t>
      </w:r>
      <w:r>
        <w:rPr/>
        <w:br/>
      </w:r>
      <w:r>
        <w:rPr>
          <w:rStyle w:val="CommentTok"/>
        </w:rPr>
        <w:t>## You should first view these to ensure proper processing</w:t>
      </w:r>
      <w:r>
        <w:rPr/>
        <w:br/>
      </w:r>
      <w:r>
        <w:rPr>
          <w:rStyle w:val="NormalTok"/>
        </w:rPr>
        <w:t>temp_tag &lt;-</w:t>
      </w:r>
      <w:r>
        <w:rPr>
          <w:rStyle w:val="StringTok"/>
        </w:rPr>
        <w:t xml:space="preserve"> </w:t>
      </w:r>
      <w:r>
        <w:rPr>
          <w:rStyle w:val="KeywordTok"/>
        </w:rPr>
        <w:t>suppressWarnings</w:t>
      </w:r>
      <w:r>
        <w:rPr>
          <w:rStyle w:val="NormalTok"/>
        </w:rPr>
        <w:t>(</w:t>
      </w:r>
      <w:r>
        <w:rPr/>
        <w:br/>
      </w:r>
      <w:r>
        <w:rPr>
          <w:rStyle w:val="NormalTok"/>
        </w:rPr>
        <w:t xml:space="preserve">  </w:t>
      </w:r>
      <w:r>
        <w:rPr>
          <w:rStyle w:val="KeywordTok"/>
        </w:rPr>
        <w:t>suppressMessages</w:t>
      </w:r>
      <w:r>
        <w:rPr>
          <w:rStyle w:val="NormalTok"/>
        </w:rPr>
        <w:t>(</w:t>
      </w:r>
      <w:r>
        <w:rPr/>
        <w:br/>
      </w:r>
      <w:r>
        <w:rPr>
          <w:rStyle w:val="NormalTok"/>
        </w:rPr>
        <w:t xml:space="preserve">    </w:t>
      </w:r>
      <w:r>
        <w:rPr>
          <w:rStyle w:val="CommentTok"/>
        </w:rPr>
        <w:t>## Note: the NULL option is to control for the &lt;unknown&gt; that appears</w:t>
      </w:r>
      <w:r>
        <w:rPr/>
        <w:br/>
      </w:r>
      <w:r>
        <w:rPr>
          <w:rStyle w:val="NormalTok"/>
        </w:rPr>
        <w:t xml:space="preserve">    </w:t>
      </w:r>
      <w:r>
        <w:rPr>
          <w:rStyle w:val="CommentTok"/>
        </w:rPr>
        <w:t>## to occur with the last word in each text</w:t>
      </w:r>
      <w:r>
        <w:rPr/>
        <w:br/>
      </w:r>
      <w:r>
        <w:rPr>
          <w:rStyle w:val="NormalTok"/>
        </w:rPr>
        <w:t xml:space="preserve">    </w:t>
      </w:r>
      <w:r>
        <w:rPr>
          <w:rStyle w:val="KeywordTok"/>
        </w:rPr>
        <w:t>treetag</w:t>
      </w:r>
      <w:r>
        <w:rPr>
          <w:rStyle w:val="NormalTok"/>
        </w:rPr>
        <w:t>(</w:t>
      </w:r>
      <w:r>
        <w:rPr>
          <w:rStyle w:val="KeywordTok"/>
        </w:rPr>
        <w:t>c</w:t>
      </w:r>
      <w:r>
        <w:rPr>
          <w:rStyle w:val="NormalTok"/>
        </w:rPr>
        <w:t xml:space="preserve">(all_answers, </w:t>
      </w:r>
      <w:r>
        <w:rPr>
          <w:rStyle w:val="StringTok"/>
        </w:rPr>
        <w:t>"NULL"</w:t>
      </w:r>
      <w:r>
        <w:rPr>
          <w:rStyle w:val="NormalTok"/>
        </w:rPr>
        <w:t xml:space="preserve">), </w:t>
      </w:r>
      <w:r>
        <w:rPr/>
        <w:br/>
      </w:r>
      <w:r>
        <w:rPr>
          <w:rStyle w:val="NormalTok"/>
        </w:rPr>
        <w:t xml:space="preserve">            </w:t>
      </w:r>
      <w:r>
        <w:rPr>
          <w:rStyle w:val="CommentTok"/>
        </w:rPr>
        <w:t>## Control the parameters of treetagger</w:t>
      </w:r>
      <w:r>
        <w:rPr/>
        <w:br/>
      </w:r>
      <w:r>
        <w:rPr>
          <w:rStyle w:val="NormalTok"/>
        </w:rPr>
        <w:t xml:space="preserve">            </w:t>
      </w:r>
      <w:r>
        <w:rPr>
          <w:rStyle w:val="DataTypeTok"/>
        </w:rPr>
        <w:t>treetagger=</w:t>
      </w:r>
      <w:r>
        <w:rPr>
          <w:rStyle w:val="StringTok"/>
        </w:rPr>
        <w:t>"manual"</w:t>
      </w:r>
      <w:r>
        <w:rPr>
          <w:rStyle w:val="NormalTok"/>
        </w:rPr>
        <w:t xml:space="preserve">, </w:t>
      </w:r>
      <w:r>
        <w:rPr>
          <w:rStyle w:val="DataTypeTok"/>
        </w:rPr>
        <w:t>format=</w:t>
      </w:r>
      <w:r>
        <w:rPr>
          <w:rStyle w:val="StringTok"/>
        </w:rPr>
        <w:t>"obj"</w:t>
      </w:r>
      <w:r>
        <w:rPr>
          <w:rStyle w:val="NormalTok"/>
        </w:rPr>
        <w:t>,</w:t>
      </w:r>
      <w:r>
        <w:rPr/>
        <w:br/>
      </w:r>
      <w:r>
        <w:rPr>
          <w:rStyle w:val="NormalTok"/>
        </w:rPr>
        <w:t xml:space="preserve">            </w:t>
      </w:r>
      <w:r>
        <w:rPr>
          <w:rStyle w:val="DataTypeTok"/>
        </w:rPr>
        <w:t>TT.tknz=</w:t>
      </w:r>
      <w:r>
        <w:rPr>
          <w:rStyle w:val="OtherTok"/>
        </w:rPr>
        <w:t>FALSE</w:t>
      </w:r>
      <w:r>
        <w:rPr>
          <w:rStyle w:val="NormalTok"/>
        </w:rPr>
        <w:t xml:space="preserve">, </w:t>
      </w:r>
      <w:r>
        <w:rPr>
          <w:rStyle w:val="DataTypeTok"/>
        </w:rPr>
        <w:t>lang=</w:t>
      </w:r>
      <w:r>
        <w:rPr>
          <w:rStyle w:val="StringTok"/>
        </w:rPr>
        <w:t>"en"</w:t>
      </w:r>
      <w:r>
        <w:rPr>
          <w:rStyle w:val="NormalTok"/>
        </w:rPr>
        <w:t>,</w:t>
      </w:r>
      <w:r>
        <w:rPr/>
        <w:br/>
      </w:r>
      <w:r>
        <w:rPr>
          <w:rStyle w:val="NormalTok"/>
        </w:rPr>
        <w:t xml:space="preserve">            </w:t>
      </w:r>
      <w:r>
        <w:rPr>
          <w:rStyle w:val="DataTypeTok"/>
        </w:rPr>
        <w:t>TT.options=</w:t>
      </w:r>
      <w:r>
        <w:rPr>
          <w:rStyle w:val="KeywordTok"/>
        </w:rPr>
        <w:t>list</w:t>
      </w:r>
      <w:r>
        <w:rPr>
          <w:rStyle w:val="NormalTok"/>
        </w:rPr>
        <w:t>(</w:t>
      </w:r>
      <w:r>
        <w:rPr>
          <w:rStyle w:val="DataTypeTok"/>
        </w:rPr>
        <w:t>path=</w:t>
      </w:r>
      <w:r>
        <w:rPr>
          <w:rStyle w:val="StringTok"/>
        </w:rPr>
        <w:t>"~/TreeTagger"</w:t>
      </w:r>
      <w:r>
        <w:rPr>
          <w:rStyle w:val="NormalTok"/>
        </w:rPr>
        <w:t xml:space="preserve">, </w:t>
      </w:r>
      <w:r>
        <w:rPr>
          <w:rStyle w:val="DataTypeTok"/>
        </w:rPr>
        <w:t>preset=</w:t>
      </w:r>
      <w:r>
        <w:rPr>
          <w:rStyle w:val="StringTok"/>
        </w:rPr>
        <w:t>"en"</w:t>
      </w:r>
      <w:r>
        <w:rPr>
          <w:rStyle w:val="NormalTok"/>
        </w:rPr>
        <w:t>))))</w:t>
      </w:r>
    </w:p>
    <w:p>
      <w:pPr>
        <w:pStyle w:val="FirstParagraph"/>
        <w:rPr/>
      </w:pPr>
      <w:r>
        <w:rPr/>
      </w:r>
    </w:p>
    <w:p>
      <w:pPr>
        <w:pStyle w:val="TextBody"/>
        <w:rPr/>
      </w:pPr>
      <w:r>
        <w:rPr/>
        <w:t>This function returns a tagged corpus object, which can be converted into a dataframe of the token-lemma information. The goal would be to replace inflected words with their lemmas, and therefore, unknown values, number tags, and equivalent values are ignored by subsetting out these from the dataset. Table ?? portrays the results from TreeTagger.</w:t>
      </w:r>
    </w:p>
    <w:p>
      <w:pPr>
        <w:pStyle w:val="SourceCode"/>
        <w:rPr/>
      </w:pPr>
      <w:r>
        <w:rPr>
          <w:rStyle w:val="CommentTok"/>
        </w:rPr>
        <w:t>## Remove all tags not using</w:t>
      </w:r>
      <w:r>
        <w:rPr/>
        <w:br/>
      </w:r>
      <w:r>
        <w:rPr>
          <w:rStyle w:val="NormalTok"/>
        </w:rPr>
        <w:t>replacement_lemmas &lt;-</w:t>
      </w:r>
      <w:r>
        <w:rPr>
          <w:rStyle w:val="StringTok"/>
        </w:rPr>
        <w:t xml:space="preserve"> </w:t>
      </w:r>
      <w:r>
        <w:rPr>
          <w:rStyle w:val="NormalTok"/>
        </w:rPr>
        <w:t>temp_tag</w:t>
      </w:r>
      <w:r>
        <w:rPr>
          <w:rStyle w:val="OperatorTok"/>
        </w:rPr>
        <w:t>@</w:t>
      </w:r>
      <w:r>
        <w:rPr>
          <w:rStyle w:val="NormalTok"/>
        </w:rPr>
        <w:t>TT.res</w:t>
      </w:r>
      <w:r>
        <w:rPr/>
        <w:br/>
      </w:r>
      <w:r>
        <w:rPr>
          <w:rStyle w:val="NormalTok"/>
        </w:rPr>
        <w:t>replacement_lemmas &lt;-</w:t>
      </w:r>
      <w:r>
        <w:rPr>
          <w:rStyle w:val="StringTok"/>
        </w:rPr>
        <w:t xml:space="preserve"> </w:t>
      </w:r>
      <w:r>
        <w:rPr>
          <w:rStyle w:val="KeywordTok"/>
        </w:rPr>
        <w:t>subset</w:t>
      </w:r>
      <w:r>
        <w:rPr>
          <w:rStyle w:val="NormalTok"/>
        </w:rPr>
        <w:t xml:space="preserve">(replacement_lemmas, </w:t>
      </w:r>
      <w:r>
        <w:rPr/>
        <w:br/>
      </w:r>
      <w:r>
        <w:rPr>
          <w:rStyle w:val="NormalTok"/>
        </w:rPr>
        <w:t xml:space="preserve">                             </w:t>
      </w:r>
      <w:r>
        <w:rPr>
          <w:rStyle w:val="CommentTok"/>
        </w:rPr>
        <w:t>#ignore punctuation</w:t>
      </w:r>
      <w:r>
        <w:rPr/>
        <w:br/>
      </w:r>
      <w:r>
        <w:rPr>
          <w:rStyle w:val="NormalTok"/>
        </w:rPr>
        <w:t xml:space="preserve">                             wclass </w:t>
      </w:r>
      <w:r>
        <w:rPr>
          <w:rStyle w:val="OperatorTok"/>
        </w:rPr>
        <w:t>!=</w:t>
      </w:r>
      <w:r>
        <w:rPr>
          <w:rStyle w:val="StringTok"/>
        </w:rPr>
        <w:t xml:space="preserve"> "punctuation"</w:t>
      </w:r>
      <w:r>
        <w:rPr>
          <w:rStyle w:val="NormalTok"/>
        </w:rPr>
        <w:t xml:space="preserve"> </w:t>
      </w:r>
      <w:r>
        <w:rPr>
          <w:rStyle w:val="OperatorTok"/>
        </w:rPr>
        <w:t>&amp;</w:t>
      </w:r>
      <w:r>
        <w:rPr/>
        <w:br/>
      </w:r>
      <w:r>
        <w:rPr>
          <w:rStyle w:val="StringTok"/>
        </w:rPr>
        <w:t xml:space="preserve">                             </w:t>
      </w:r>
      <w:r>
        <w:rPr>
          <w:rStyle w:val="CommentTok"/>
        </w:rPr>
        <w:t>#unknown values</w:t>
      </w:r>
      <w:r>
        <w:rPr/>
        <w:br/>
      </w:r>
      <w:r>
        <w:rPr>
          <w:rStyle w:val="StringTok"/>
        </w:rPr>
        <w:t xml:space="preserve">                             </w:t>
      </w:r>
      <w:r>
        <w:rPr>
          <w:rStyle w:val="NormalTok"/>
        </w:rPr>
        <w:t xml:space="preserve">lemma </w:t>
      </w:r>
      <w:r>
        <w:rPr>
          <w:rStyle w:val="OperatorTok"/>
        </w:rPr>
        <w:t>!=</w:t>
      </w:r>
      <w:r>
        <w:rPr>
          <w:rStyle w:val="StringTok"/>
        </w:rPr>
        <w:t xml:space="preserve"> "&lt;unknown&gt;"</w:t>
      </w:r>
      <w:r>
        <w:rPr>
          <w:rStyle w:val="NormalTok"/>
        </w:rPr>
        <w:t xml:space="preserve"> </w:t>
      </w:r>
      <w:r>
        <w:rPr>
          <w:rStyle w:val="OperatorTok"/>
        </w:rPr>
        <w:t>&amp;</w:t>
      </w:r>
      <w:r>
        <w:rPr>
          <w:rStyle w:val="StringTok"/>
        </w:rPr>
        <w:t xml:space="preserve"> </w:t>
      </w:r>
      <w:r>
        <w:rPr/>
        <w:br/>
      </w:r>
      <w:r>
        <w:rPr>
          <w:rStyle w:val="StringTok"/>
        </w:rPr>
        <w:t xml:space="preserve">                             </w:t>
      </w:r>
      <w:r>
        <w:rPr>
          <w:rStyle w:val="CommentTok"/>
        </w:rPr>
        <w:t>#numbers</w:t>
      </w:r>
      <w:r>
        <w:rPr/>
        <w:br/>
      </w:r>
      <w:r>
        <w:rPr>
          <w:rStyle w:val="StringTok"/>
        </w:rPr>
        <w:t xml:space="preserve">                             </w:t>
      </w:r>
      <w:r>
        <w:rPr>
          <w:rStyle w:val="NormalTok"/>
        </w:rPr>
        <w:t>lemma</w:t>
      </w:r>
      <w:r>
        <w:rPr>
          <w:rStyle w:val="OperatorTok"/>
        </w:rPr>
        <w:t>!=</w:t>
      </w:r>
      <w:r>
        <w:rPr>
          <w:rStyle w:val="StringTok"/>
        </w:rPr>
        <w:t xml:space="preserve"> "@card@"</w:t>
      </w:r>
      <w:r>
        <w:rPr>
          <w:rStyle w:val="NormalTok"/>
        </w:rPr>
        <w:t xml:space="preserve"> </w:t>
      </w:r>
      <w:r>
        <w:rPr>
          <w:rStyle w:val="OperatorTok"/>
        </w:rPr>
        <w:t>&amp;</w:t>
      </w:r>
      <w:r>
        <w:rPr>
          <w:rStyle w:val="StringTok"/>
        </w:rPr>
        <w:t xml:space="preserve"> </w:t>
      </w:r>
      <w:r>
        <w:rPr/>
        <w:br/>
      </w:r>
      <w:r>
        <w:rPr>
          <w:rStyle w:val="StringTok"/>
        </w:rPr>
        <w:t xml:space="preserve">                             </w:t>
      </w:r>
      <w:r>
        <w:rPr>
          <w:rStyle w:val="CommentTok"/>
        </w:rPr>
        <w:t>#token should change more than case</w:t>
      </w:r>
      <w:r>
        <w:rPr/>
        <w:br/>
      </w:r>
      <w:r>
        <w:rPr>
          <w:rStyle w:val="StringTok"/>
        </w:rPr>
        <w:t xml:space="preserve">                             </w:t>
      </w:r>
      <w:r>
        <w:rPr>
          <w:rStyle w:val="KeywordTok"/>
        </w:rPr>
        <w:t>tolower</w:t>
      </w:r>
      <w:r>
        <w:rPr>
          <w:rStyle w:val="NormalTok"/>
        </w:rPr>
        <w:t xml:space="preserve">(token) </w:t>
      </w:r>
      <w:r>
        <w:rPr>
          <w:rStyle w:val="OperatorTok"/>
        </w:rPr>
        <w:t>!=</w:t>
      </w:r>
      <w:r>
        <w:rPr>
          <w:rStyle w:val="StringTok"/>
        </w:rPr>
        <w:t xml:space="preserve"> </w:t>
      </w:r>
      <w:r>
        <w:rPr>
          <w:rStyle w:val="KeywordTok"/>
        </w:rPr>
        <w:t>tolower</w:t>
      </w:r>
      <w:r>
        <w:rPr>
          <w:rStyle w:val="NormalTok"/>
        </w:rPr>
        <w:t xml:space="preserve">(lemma)) </w:t>
      </w:r>
    </w:p>
    <w:p>
      <w:pPr>
        <w:pStyle w:val="FirstParagraph"/>
        <w:rPr/>
      </w:pPr>
      <w:r>
        <w:rPr/>
      </w:r>
    </w:p>
    <w:p>
      <w:pPr>
        <w:pStyle w:val="TextBody"/>
        <w:rPr/>
      </w:pPr>
      <w:ins w:id="70" w:author="Simon De Deyne" w:date="2019-06-02T18:28:00Z">
        <w:r>
          <w:rPr/>
          <w:t xml:space="preserve">Similar to spelling coorrection </w:t>
        </w:r>
      </w:ins>
      <w:del w:id="71" w:author="Simon De Deyne" w:date="2019-06-02T18:28:00Z">
        <w:r>
          <w:rPr/>
          <w:delText xml:space="preserve">From this dataset, you can use the </w:delText>
        </w:r>
      </w:del>
      <w:del w:id="72" w:author="Simon De Deyne" w:date="2019-06-02T18:28:00Z">
        <w:r>
          <w:rPr>
            <w:rStyle w:val="VerbatimChar"/>
          </w:rPr>
          <w:delText>stringi</w:delText>
        </w:r>
      </w:del>
      <w:del w:id="73" w:author="Simon De Deyne" w:date="2019-06-02T18:28:00Z">
        <w:r>
          <w:rPr/>
          <w:delText xml:space="preserve"> package (Gagolewski &amp; Tartanus, 2019) to replace all of the original tokens with their lemmas. This package allows for replacement look-up across a large set of substitutions. The</w:delText>
        </w:r>
      </w:del>
      <w:r>
        <w:rPr/>
        <w:t xml:space="preserve"> </w:t>
      </w:r>
      <w:r>
        <w:rPr>
          <w:rStyle w:val="VerbatimChar"/>
        </w:rPr>
        <w:t>stri_replace_all_regex()</w:t>
      </w:r>
      <w:r>
        <w:rPr/>
        <w:t xml:space="preserve"> </w:t>
      </w:r>
      <w:del w:id="74" w:author="Simon De Deyne" w:date="2019-06-02T18:28:00Z">
        <w:r>
          <w:rPr/>
          <w:delText xml:space="preserve">function includes the column of data to examine, the patterns to find (using </w:delText>
        </w:r>
      </w:del>
      <w:del w:id="75" w:author="Simon De Deyne" w:date="2019-06-02T18:28:00Z">
        <w:r>
          <w:rPr>
            <w:rStyle w:val="VerbatimChar"/>
          </w:rPr>
          <w:delText>\\b</w:delText>
        </w:r>
      </w:del>
      <w:del w:id="76" w:author="Simon De Deyne" w:date="2019-06-02T18:28:00Z">
        <w:r>
          <w:rPr/>
          <w:delText xml:space="preserve"> regular expressions to ensure word boundaries and no partial word replacements), what to replace those patterns with, and other options to ensure the original dataframe with replacement is returned</w:delText>
        </w:r>
      </w:del>
      <w:ins w:id="77" w:author="Simon De Deyne" w:date="2019-06-02T18:28:00Z">
        <w:r>
          <w:rPr/>
          <w:t xml:space="preserve"> is used to replace the wordforms with their coresponding lemmas</w:t>
        </w:r>
      </w:ins>
      <w:r>
        <w:rPr/>
        <w:t>. Table ?? shows the processed data at this stage.</w:t>
      </w:r>
    </w:p>
    <w:p>
      <w:pPr>
        <w:pStyle w:val="SourceCode"/>
        <w:rPr/>
      </w:pPr>
      <w:r>
        <w:rPr>
          <w:rStyle w:val="CommentTok"/>
        </w:rPr>
        <w:t>## Install the stringi package</w:t>
      </w:r>
      <w:r>
        <w:rPr/>
        <w:br/>
      </w:r>
      <w:r>
        <w:rPr>
          <w:rStyle w:val="CommentTok"/>
        </w:rPr>
        <w:t>#install.packages("stringi")</w:t>
      </w:r>
      <w:r>
        <w:rPr/>
        <w:br/>
      </w:r>
      <w:r>
        <w:rPr>
          <w:rStyle w:val="KeywordTok"/>
        </w:rPr>
        <w:t>library</w:t>
      </w:r>
      <w:r>
        <w:rPr>
          <w:rStyle w:val="NormalTok"/>
        </w:rPr>
        <w:t>(stringi)</w:t>
      </w:r>
      <w:r>
        <w:rPr/>
        <w:br/>
      </w:r>
      <w:r>
        <w:rPr>
          <w:rStyle w:val="CommentTok"/>
        </w:rPr>
        <w:t>## Replace all the original tokens with new lemmas using \\b for word boundaries</w:t>
      </w:r>
      <w:r>
        <w:rPr/>
        <w:br/>
      </w:r>
      <w:r>
        <w:rPr>
          <w:rStyle w:val="NormalTok"/>
        </w:rPr>
        <w:t>lemmas</w:t>
      </w:r>
      <w:r>
        <w:rPr>
          <w:rStyle w:val="OperatorTok"/>
        </w:rPr>
        <w:t>$</w:t>
      </w:r>
      <w:r>
        <w:rPr>
          <w:rStyle w:val="NormalTok"/>
        </w:rPr>
        <w:t>answer &lt;-</w:t>
      </w:r>
      <w:r>
        <w:rPr>
          <w:rStyle w:val="StringTok"/>
        </w:rPr>
        <w:t xml:space="preserve"> </w:t>
      </w:r>
      <w:r>
        <w:rPr>
          <w:rStyle w:val="KeywordTok"/>
        </w:rPr>
        <w:t>stri_replace_all_regex</w:t>
      </w:r>
      <w:r>
        <w:rPr>
          <w:rStyle w:val="NormalTok"/>
        </w:rPr>
        <w:t>(</w:t>
      </w:r>
      <w:r>
        <w:rPr>
          <w:rStyle w:val="DataTypeTok"/>
        </w:rPr>
        <w:t>str =</w:t>
      </w:r>
      <w:r>
        <w:rPr>
          <w:rStyle w:val="NormalTok"/>
        </w:rPr>
        <w:t xml:space="preserve"> lemmas</w:t>
      </w:r>
      <w:r>
        <w:rPr>
          <w:rStyle w:val="OperatorTok"/>
        </w:rPr>
        <w:t>$</w:t>
      </w:r>
      <w:r>
        <w:rPr>
          <w:rStyle w:val="NormalTok"/>
        </w:rPr>
        <w:t xml:space="preserve">answer, </w:t>
      </w:r>
      <w:r>
        <w:rPr/>
        <w:br/>
      </w:r>
      <w:r>
        <w:rPr>
          <w:rStyle w:val="NormalTok"/>
        </w:rPr>
        <w:t xml:space="preserve">                       </w:t>
      </w:r>
      <w:r>
        <w:rPr>
          <w:rStyle w:val="DataTypeTok"/>
        </w:rPr>
        <w:t>pattern =</w:t>
      </w:r>
      <w:r>
        <w:rPr>
          <w:rStyle w:val="NormalTok"/>
        </w:rPr>
        <w:t xml:space="preserve"> </w:t>
      </w:r>
      <w:r>
        <w:rPr>
          <w:rStyle w:val="KeywordTok"/>
        </w:rPr>
        <w:t>paste</w:t>
      </w:r>
      <w:r>
        <w:rPr>
          <w:rStyle w:val="NormalTok"/>
        </w:rPr>
        <w:t>(</w:t>
      </w:r>
      <w:r>
        <w:rPr>
          <w:rStyle w:val="StringTok"/>
        </w:rPr>
        <w:t>"</w:t>
      </w:r>
      <w:r>
        <w:rPr>
          <w:rStyle w:val="CharTok"/>
        </w:rPr>
        <w:t>\\</w:t>
      </w:r>
      <w:r>
        <w:rPr>
          <w:rStyle w:val="StringTok"/>
        </w:rPr>
        <w:t>b"</w:t>
      </w:r>
      <w:r>
        <w:rPr>
          <w:rStyle w:val="NormalTok"/>
        </w:rPr>
        <w:t>, replacement_lemmas</w:t>
      </w:r>
      <w:r>
        <w:rPr>
          <w:rStyle w:val="OperatorTok"/>
        </w:rPr>
        <w:t>$</w:t>
      </w:r>
      <w:r>
        <w:rPr>
          <w:rStyle w:val="NormalTok"/>
        </w:rPr>
        <w:t xml:space="preserve">token, </w:t>
      </w:r>
      <w:r>
        <w:rPr>
          <w:rStyle w:val="StringTok"/>
        </w:rPr>
        <w:t>"</w:t>
      </w:r>
      <w:r>
        <w:rPr>
          <w:rStyle w:val="CharTok"/>
        </w:rPr>
        <w:t>\\</w:t>
      </w:r>
      <w:r>
        <w:rPr>
          <w:rStyle w:val="StringTok"/>
        </w:rPr>
        <w:t>b"</w:t>
      </w:r>
      <w:r>
        <w:rPr>
          <w:rStyle w:val="NormalTok"/>
        </w:rPr>
        <w:t xml:space="preserve">, </w:t>
      </w:r>
      <w:r>
        <w:rPr>
          <w:rStyle w:val="DataTypeTok"/>
        </w:rPr>
        <w:t>sep =</w:t>
      </w:r>
      <w:r>
        <w:rPr>
          <w:rStyle w:val="NormalTok"/>
        </w:rPr>
        <w:t xml:space="preserve"> </w:t>
      </w:r>
      <w:r>
        <w:rPr>
          <w:rStyle w:val="StringTok"/>
        </w:rPr>
        <w:t>""</w:t>
      </w:r>
      <w:r>
        <w:rPr>
          <w:rStyle w:val="NormalTok"/>
        </w:rPr>
        <w:t>),</w:t>
      </w:r>
      <w:r>
        <w:rPr/>
        <w:br/>
      </w:r>
      <w:r>
        <w:rPr>
          <w:rStyle w:val="NormalTok"/>
        </w:rPr>
        <w:t xml:space="preserve">                       </w:t>
      </w:r>
      <w:r>
        <w:rPr>
          <w:rStyle w:val="DataTypeTok"/>
        </w:rPr>
        <w:t>replacement =</w:t>
      </w:r>
      <w:r>
        <w:rPr>
          <w:rStyle w:val="NormalTok"/>
        </w:rPr>
        <w:t xml:space="preserve"> replacement_lemmas</w:t>
      </w:r>
      <w:r>
        <w:rPr>
          <w:rStyle w:val="OperatorTok"/>
        </w:rPr>
        <w:t>$</w:t>
      </w:r>
      <w:r>
        <w:rPr>
          <w:rStyle w:val="NormalTok"/>
        </w:rPr>
        <w:t>lemma,</w:t>
      </w:r>
      <w:r>
        <w:rPr/>
        <w:br/>
      </w:r>
      <w:r>
        <w:rPr>
          <w:rStyle w:val="NormalTok"/>
        </w:rPr>
        <w:t xml:space="preserve">                       </w:t>
      </w:r>
      <w:r>
        <w:rPr>
          <w:rStyle w:val="DataTypeTok"/>
        </w:rPr>
        <w:t>vectorize_all =</w:t>
      </w:r>
      <w:r>
        <w:rPr>
          <w:rStyle w:val="NormalTok"/>
        </w:rPr>
        <w:t xml:space="preserve"> F, </w:t>
      </w:r>
      <w:r>
        <w:rPr>
          <w:rStyle w:val="KeywordTok"/>
        </w:rPr>
        <w:t>list</w:t>
      </w:r>
      <w:r>
        <w:rPr>
          <w:rStyle w:val="NormalTok"/>
        </w:rPr>
        <w:t>(</w:t>
      </w:r>
      <w:r>
        <w:rPr>
          <w:rStyle w:val="DataTypeTok"/>
        </w:rPr>
        <w:t>case_insensitive =</w:t>
      </w:r>
      <w:r>
        <w:rPr>
          <w:rStyle w:val="NormalTok"/>
        </w:rPr>
        <w:t xml:space="preserve"> </w:t>
      </w:r>
      <w:r>
        <w:rPr>
          <w:rStyle w:val="OtherTok"/>
        </w:rPr>
        <w:t>TRUE</w:t>
      </w:r>
      <w:r>
        <w:rPr>
          <w:rStyle w:val="NormalTok"/>
        </w:rPr>
        <w:t>))</w:t>
      </w:r>
    </w:p>
    <w:p>
      <w:pPr>
        <w:pStyle w:val="FirstParagraph"/>
        <w:rPr/>
      </w:pPr>
      <w:r>
        <w:rPr/>
      </w:r>
    </w:p>
    <w:p>
      <w:pPr>
        <w:pStyle w:val="Heading2"/>
        <w:rPr/>
      </w:pPr>
      <w:ins w:id="78" w:author="Simon De Deyne" w:date="2019-06-02T18:29:00Z">
        <w:r>
          <w:rPr/>
          <w:t>Multi-w</w:t>
        </w:r>
      </w:ins>
      <w:del w:id="79" w:author="Simon De Deyne" w:date="2019-06-02T18:29:00Z">
        <w:r>
          <w:rPr/>
          <w:delText>W</w:delText>
        </w:r>
      </w:del>
      <w:bookmarkStart w:id="4" w:name="word-sequences"/>
      <w:bookmarkEnd w:id="4"/>
      <w:r>
        <w:rPr/>
        <w:t>ord Sequences</w:t>
      </w:r>
    </w:p>
    <w:p>
      <w:pPr>
        <w:pStyle w:val="FirstParagraph"/>
        <w:rPr/>
      </w:pPr>
      <w:r>
        <w:rPr/>
        <w:t>Multi-word sequences are often coded to mimic a Collins and Quillian (1969) style model, with “is-a” and “has-a” type markers</w:t>
      </w:r>
      <w:r>
        <w:rPr/>
        <w:commentReference w:id="4"/>
      </w:r>
      <w:r>
        <w:rPr/>
        <w:t>. If data were collected to include these markers, this step would be pre-encoded into the output data, rendering the following code unnecessary. A potential solution for processing messy data could be to search for specific part of speech sequences that mimic the “is-a” and “has-a” strings</w:t>
      </w:r>
      <w:ins w:id="80" w:author="Simon De Deyne" w:date="2019-06-02T18:31:00Z">
        <w:r>
          <w:rPr/>
          <w:t xml:space="preserve"> (e</w:t>
        </w:r>
      </w:ins>
      <w:ins w:id="81" w:author="Simon De Deyne" w:date="2019-06-02T18:32:00Z">
        <w:r>
          <w:rPr/>
          <w:t>.g. Baroni et al., 2010)</w:t>
        </w:r>
      </w:ins>
      <w:r>
        <w:rPr/>
        <w:t xml:space="preserve">. An examination of the coding in McRae et al. (2005) and Devereux et al. (2014) indicates that the feature tags are often verb-noun or verb-adjective-noun sequences. Using TreeTagger on each concept’s answer set, we can obtain the parts of speech in context for each lemma. With </w:t>
      </w:r>
      <w:r>
        <w:rPr>
          <w:rStyle w:val="VerbatimChar"/>
        </w:rPr>
        <w:t>dplyr</w:t>
      </w:r>
      <w:r>
        <w:rPr/>
        <w:t xml:space="preserve"> (Wickham, Francios, Henry, Muller, &amp; Rstudio, 2019), new columns are added to tagged data to show all bigram and trigram sequences. All verb-noun and verb-adjective-noun combinations are selected, and any words not part of these multi-word sequences are treated as unigrams. Finally, the </w:t>
      </w:r>
      <w:r>
        <w:rPr>
          <w:rStyle w:val="VerbatimChar"/>
        </w:rPr>
        <w:t>table()</w:t>
      </w:r>
      <w:r>
        <w:rPr/>
        <w:t xml:space="preserve"> function is used to tabulate the final count of n-grams and their frequency.</w:t>
      </w:r>
    </w:p>
    <w:p>
      <w:pPr>
        <w:pStyle w:val="SourceCode"/>
        <w:rPr/>
      </w:pPr>
      <w:r>
        <w:rPr>
          <w:rStyle w:val="CommentTok"/>
        </w:rPr>
        <w:t xml:space="preserve">## Create an empty dataframe </w:t>
      </w:r>
      <w:r>
        <w:rPr/>
        <w:br/>
      </w:r>
      <w:r>
        <w:rPr>
          <w:rStyle w:val="NormalTok"/>
        </w:rPr>
        <w:t>multi_words &lt;-</w:t>
      </w:r>
      <w:r>
        <w:rPr>
          <w:rStyle w:val="StringTok"/>
        </w:rPr>
        <w:t xml:space="preserve"> </w:t>
      </w:r>
      <w:r>
        <w:rPr>
          <w:rStyle w:val="KeywordTok"/>
        </w:rPr>
        <w:t>data.frame</w:t>
      </w:r>
      <w:r>
        <w:rPr>
          <w:rStyle w:val="NormalTok"/>
        </w:rPr>
        <w:t>(</w:t>
      </w:r>
      <w:r>
        <w:rPr>
          <w:rStyle w:val="DataTypeTok"/>
        </w:rPr>
        <w:t>Word=</w:t>
      </w:r>
      <w:r>
        <w:rPr>
          <w:rStyle w:val="KeywordTok"/>
        </w:rPr>
        <w:t>character</w:t>
      </w:r>
      <w:r>
        <w:rPr>
          <w:rStyle w:val="NormalTok"/>
        </w:rPr>
        <w:t>(),</w:t>
      </w:r>
      <w:r>
        <w:rPr/>
        <w:br/>
      </w:r>
      <w:r>
        <w:rPr>
          <w:rStyle w:val="NormalTok"/>
        </w:rPr>
        <w:t xml:space="preserve">                        </w:t>
      </w:r>
      <w:r>
        <w:rPr>
          <w:rStyle w:val="DataTypeTok"/>
        </w:rPr>
        <w:t>Feature=</w:t>
      </w:r>
      <w:r>
        <w:rPr>
          <w:rStyle w:val="KeywordTok"/>
        </w:rPr>
        <w:t>character</w:t>
      </w:r>
      <w:r>
        <w:rPr>
          <w:rStyle w:val="NormalTok"/>
        </w:rPr>
        <w:t xml:space="preserve">(), </w:t>
      </w:r>
      <w:r>
        <w:rPr/>
        <w:br/>
      </w:r>
      <w:r>
        <w:rPr>
          <w:rStyle w:val="NormalTok"/>
        </w:rPr>
        <w:t xml:space="preserve">                        </w:t>
      </w:r>
      <w:r>
        <w:rPr>
          <w:rStyle w:val="DataTypeTok"/>
        </w:rPr>
        <w:t>Frequency=</w:t>
      </w:r>
      <w:r>
        <w:rPr>
          <w:rStyle w:val="KeywordTok"/>
        </w:rPr>
        <w:t>numeric</w:t>
      </w:r>
      <w:r>
        <w:rPr>
          <w:rStyle w:val="NormalTok"/>
        </w:rPr>
        <w:t xml:space="preserve">(), </w:t>
      </w:r>
      <w:r>
        <w:rPr/>
        <w:br/>
      </w:r>
      <w:r>
        <w:rPr>
          <w:rStyle w:val="NormalTok"/>
        </w:rPr>
        <w:t xml:space="preserve">                        </w:t>
      </w:r>
      <w:r>
        <w:rPr>
          <w:rStyle w:val="DataTypeTok"/>
        </w:rPr>
        <w:t>stringsAsFactors=</w:t>
      </w:r>
      <w:r>
        <w:rPr>
          <w:rStyle w:val="OtherTok"/>
        </w:rPr>
        <w:t>FALSE</w:t>
      </w:r>
      <w:r>
        <w:rPr>
          <w:rStyle w:val="NormalTok"/>
        </w:rPr>
        <w:t xml:space="preserve">) </w:t>
      </w:r>
      <w:r>
        <w:rPr/>
        <w:br/>
      </w:r>
      <w:r>
        <w:rPr>
          <w:rStyle w:val="CommentTok"/>
        </w:rPr>
        <w:t xml:space="preserve">## Create unique word list to loop over </w:t>
      </w:r>
      <w:r>
        <w:rPr/>
        <w:br/>
      </w:r>
      <w:r>
        <w:rPr>
          <w:rStyle w:val="NormalTok"/>
        </w:rPr>
        <w:t>unique_concepts &lt;-</w:t>
      </w:r>
      <w:r>
        <w:rPr>
          <w:rStyle w:val="StringTok"/>
        </w:rPr>
        <w:t xml:space="preserve"> </w:t>
      </w:r>
      <w:r>
        <w:rPr>
          <w:rStyle w:val="KeywordTok"/>
        </w:rPr>
        <w:t>unique</w:t>
      </w:r>
      <w:r>
        <w:rPr>
          <w:rStyle w:val="NormalTok"/>
        </w:rPr>
        <w:t>(lemmas</w:t>
      </w:r>
      <w:r>
        <w:rPr>
          <w:rStyle w:val="OperatorTok"/>
        </w:rPr>
        <w:t>$</w:t>
      </w:r>
      <w:r>
        <w:rPr>
          <w:rStyle w:val="NormalTok"/>
        </w:rPr>
        <w:t>word)</w:t>
      </w:r>
      <w:r>
        <w:rPr/>
        <w:br/>
      </w:r>
      <w:r>
        <w:rPr>
          <w:rStyle w:val="CommentTok"/>
        </w:rPr>
        <w:t>## Install dplyr</w:t>
      </w:r>
      <w:r>
        <w:rPr/>
        <w:br/>
      </w:r>
      <w:r>
        <w:rPr>
          <w:rStyle w:val="CommentTok"/>
        </w:rPr>
        <w:t>#install.packages("dplyr")</w:t>
      </w:r>
      <w:r>
        <w:rPr/>
        <w:br/>
      </w:r>
      <w:r>
        <w:rPr>
          <w:rStyle w:val="KeywordTok"/>
        </w:rPr>
        <w:t>library</w:t>
      </w:r>
      <w:r>
        <w:rPr>
          <w:rStyle w:val="NormalTok"/>
        </w:rPr>
        <w:t>(dplyr)</w:t>
      </w:r>
      <w:r>
        <w:rPr/>
        <w:br/>
      </w:r>
      <w:r>
        <w:rPr>
          <w:rStyle w:val="CommentTok"/>
        </w:rPr>
        <w:t>## Loop over each word</w:t>
      </w:r>
      <w:r>
        <w:rP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(unique_concepts)){</w:t>
      </w:r>
      <w:r>
        <w:rPr/>
        <w:br/>
      </w:r>
      <w:r>
        <w:rPr>
          <w:rStyle w:val="NormalTok"/>
        </w:rPr>
        <w:t xml:space="preserve">  </w:t>
      </w:r>
      <w:r>
        <w:rPr>
          <w:rStyle w:val="CommentTok"/>
        </w:rPr>
        <w:t>## Create parts of speech for clustering together</w:t>
      </w:r>
      <w:r>
        <w:rPr/>
        <w:br/>
      </w:r>
      <w:r>
        <w:rPr>
          <w:rStyle w:val="NormalTok"/>
        </w:rPr>
        <w:t xml:space="preserve">  temp_tag &lt;-</w:t>
      </w:r>
      <w:r>
        <w:rPr>
          <w:rStyle w:val="StringTok"/>
        </w:rPr>
        <w:t xml:space="preserve"> </w:t>
      </w:r>
      <w:r>
        <w:rPr>
          <w:rStyle w:val="KeywordTok"/>
        </w:rPr>
        <w:t>suppressWarnings</w:t>
      </w:r>
      <w:r>
        <w:rPr>
          <w:rStyle w:val="NormalTok"/>
        </w:rPr>
        <w:t>(</w:t>
      </w:r>
      <w:r>
        <w:rPr/>
        <w:br/>
      </w:r>
      <w:r>
        <w:rPr>
          <w:rStyle w:val="NormalTok"/>
        </w:rPr>
        <w:t xml:space="preserve">    </w:t>
      </w:r>
      <w:r>
        <w:rPr>
          <w:rStyle w:val="KeywordTok"/>
        </w:rPr>
        <w:t>suppressMessages</w:t>
      </w:r>
      <w:r>
        <w:rPr>
          <w:rStyle w:val="NormalTok"/>
        </w:rPr>
        <w:t>(</w:t>
      </w:r>
      <w:r>
        <w:rPr/>
        <w:br/>
      </w:r>
      <w:r>
        <w:rPr>
          <w:rStyle w:val="NormalTok"/>
        </w:rPr>
        <w:t xml:space="preserve">      </w:t>
      </w:r>
      <w:r>
        <w:rPr>
          <w:rStyle w:val="KeywordTok"/>
        </w:rPr>
        <w:t>treetag</w:t>
      </w:r>
      <w:r>
        <w:rPr>
          <w:rStyle w:val="NormalTok"/>
        </w:rPr>
        <w:t>(</w:t>
      </w:r>
      <w:r>
        <w:rPr>
          <w:rStyle w:val="KeywordTok"/>
        </w:rPr>
        <w:t>c</w:t>
      </w:r>
      <w:r>
        <w:rPr>
          <w:rStyle w:val="NormalTok"/>
        </w:rPr>
        <w:t>(lemmas</w:t>
      </w:r>
      <w:r>
        <w:rPr>
          <w:rStyle w:val="OperatorTok"/>
        </w:rPr>
        <w:t>$</w:t>
      </w:r>
      <w:r>
        <w:rPr>
          <w:rStyle w:val="NormalTok"/>
        </w:rPr>
        <w:t>answer[lemmas</w:t>
      </w:r>
      <w:r>
        <w:rPr>
          <w:rStyle w:val="OperatorTok"/>
        </w:rPr>
        <w:t>$</w:t>
      </w:r>
      <w:r>
        <w:rPr>
          <w:rStyle w:val="NormalTok"/>
        </w:rPr>
        <w:t xml:space="preserve">word  </w:t>
      </w:r>
      <w:r>
        <w:rPr>
          <w:rStyle w:val="OperatorTok"/>
        </w:rPr>
        <w:t>==</w:t>
      </w:r>
      <w:r>
        <w:rPr>
          <w:rStyle w:val="StringTok"/>
        </w:rPr>
        <w:t xml:space="preserve"> </w:t>
      </w:r>
      <w:r>
        <w:rPr>
          <w:rStyle w:val="NormalTok"/>
        </w:rPr>
        <w:t xml:space="preserve">unique_concepts[i]], </w:t>
      </w:r>
      <w:r>
        <w:rPr>
          <w:rStyle w:val="StringTok"/>
        </w:rPr>
        <w:t>"NULL"</w:t>
      </w:r>
      <w:r>
        <w:rPr>
          <w:rStyle w:val="NormalTok"/>
        </w:rPr>
        <w:t xml:space="preserve">), </w:t>
      </w:r>
      <w:r>
        <w:rPr/>
        <w:br/>
      </w:r>
      <w:r>
        <w:rPr>
          <w:rStyle w:val="NormalTok"/>
        </w:rPr>
        <w:t xml:space="preserve">          </w:t>
      </w:r>
      <w:r>
        <w:rPr>
          <w:rStyle w:val="CommentTok"/>
        </w:rPr>
        <w:t>## Control the parameters of treetagger</w:t>
      </w:r>
      <w:r>
        <w:rPr/>
        <w:br/>
      </w:r>
      <w:r>
        <w:rPr>
          <w:rStyle w:val="NormalTok"/>
        </w:rPr>
        <w:t xml:space="preserve">          </w:t>
      </w:r>
      <w:r>
        <w:rPr>
          <w:rStyle w:val="DataTypeTok"/>
        </w:rPr>
        <w:t>treetagger=</w:t>
      </w:r>
      <w:r>
        <w:rPr>
          <w:rStyle w:val="StringTok"/>
        </w:rPr>
        <w:t>"manual"</w:t>
      </w:r>
      <w:r>
        <w:rPr>
          <w:rStyle w:val="NormalTok"/>
        </w:rPr>
        <w:t xml:space="preserve">, </w:t>
      </w:r>
      <w:r>
        <w:rPr>
          <w:rStyle w:val="DataTypeTok"/>
        </w:rPr>
        <w:t>format=</w:t>
      </w:r>
      <w:r>
        <w:rPr>
          <w:rStyle w:val="StringTok"/>
        </w:rPr>
        <w:t>"obj"</w:t>
      </w:r>
      <w:r>
        <w:rPr>
          <w:rStyle w:val="NormalTok"/>
        </w:rPr>
        <w:t>,</w:t>
      </w:r>
      <w:r>
        <w:rPr/>
        <w:br/>
      </w:r>
      <w:r>
        <w:rPr>
          <w:rStyle w:val="NormalTok"/>
        </w:rPr>
        <w:t xml:space="preserve">          </w:t>
      </w:r>
      <w:r>
        <w:rPr>
          <w:rStyle w:val="DataTypeTok"/>
        </w:rPr>
        <w:t>TT.tknz=</w:t>
      </w:r>
      <w:r>
        <w:rPr>
          <w:rStyle w:val="OtherTok"/>
        </w:rPr>
        <w:t>FALSE</w:t>
      </w:r>
      <w:r>
        <w:rPr>
          <w:rStyle w:val="NormalTok"/>
        </w:rPr>
        <w:t xml:space="preserve">, </w:t>
      </w:r>
      <w:r>
        <w:rPr>
          <w:rStyle w:val="DataTypeTok"/>
        </w:rPr>
        <w:t>lang=</w:t>
      </w:r>
      <w:r>
        <w:rPr>
          <w:rStyle w:val="StringTok"/>
        </w:rPr>
        <w:t>"en"</w:t>
      </w:r>
      <w:r>
        <w:rPr>
          <w:rStyle w:val="NormalTok"/>
        </w:rPr>
        <w:t>,</w:t>
      </w:r>
      <w:r>
        <w:rPr/>
        <w:br/>
      </w:r>
      <w:r>
        <w:rPr>
          <w:rStyle w:val="NormalTok"/>
        </w:rPr>
        <w:t xml:space="preserve">          </w:t>
      </w:r>
      <w:r>
        <w:rPr>
          <w:rStyle w:val="DataTypeTok"/>
        </w:rPr>
        <w:t>TT.options=</w:t>
      </w:r>
      <w:r>
        <w:rPr>
          <w:rStyle w:val="KeywordTok"/>
        </w:rPr>
        <w:t>list</w:t>
      </w:r>
      <w:r>
        <w:rPr>
          <w:rStyle w:val="NormalTok"/>
        </w:rPr>
        <w:t>(</w:t>
      </w:r>
      <w:r>
        <w:rPr>
          <w:rStyle w:val="DataTypeTok"/>
        </w:rPr>
        <w:t>path=</w:t>
      </w:r>
      <w:r>
        <w:rPr>
          <w:rStyle w:val="StringTok"/>
        </w:rPr>
        <w:t>"~/TreeTagger"</w:t>
      </w:r>
      <w:r>
        <w:rPr>
          <w:rStyle w:val="NormalTok"/>
        </w:rPr>
        <w:t xml:space="preserve">, </w:t>
      </w:r>
      <w:r>
        <w:rPr>
          <w:rStyle w:val="DataTypeTok"/>
        </w:rPr>
        <w:t>preset=</w:t>
      </w:r>
      <w:r>
        <w:rPr>
          <w:rStyle w:val="StringTok"/>
        </w:rPr>
        <w:t>"en"</w:t>
      </w:r>
      <w:r>
        <w:rPr>
          <w:rStyle w:val="NormalTok"/>
        </w:rPr>
        <w:t>))))</w:t>
      </w:r>
      <w:r>
        <w:rPr/>
        <w:br/>
      </w:r>
      <w:r>
        <w:rPr>
          <w:rStyle w:val="NormalTok"/>
        </w:rPr>
        <w:t xml:space="preserve">  </w:t>
      </w:r>
      <w:r>
        <w:rPr>
          <w:rStyle w:val="CommentTok"/>
        </w:rPr>
        <w:t>## Save only the dataframe, remove NULL</w:t>
      </w:r>
      <w:r>
        <w:rPr/>
        <w:br/>
      </w:r>
      <w:r>
        <w:rPr>
          <w:rStyle w:val="NormalTok"/>
        </w:rPr>
        <w:t xml:space="preserve">  temp_tag &lt;-</w:t>
      </w:r>
      <w:r>
        <w:rPr>
          <w:rStyle w:val="StringTok"/>
        </w:rPr>
        <w:t xml:space="preserve"> </w:t>
      </w:r>
      <w:r>
        <w:rPr>
          <w:rStyle w:val="NormalTok"/>
        </w:rPr>
        <w:t>temp_tag</w:t>
      </w:r>
      <w:r>
        <w:rPr>
          <w:rStyle w:val="OperatorTok"/>
        </w:rPr>
        <w:t>@</w:t>
      </w:r>
      <w:r>
        <w:rPr>
          <w:rStyle w:val="NormalTok"/>
        </w:rPr>
        <w:t>TT.res[</w:t>
      </w:r>
      <w:r>
        <w:rPr>
          <w:rStyle w:val="OperatorTok"/>
        </w:rPr>
        <w:t>-</w:t>
      </w:r>
      <w:r>
        <w:rPr>
          <w:rStyle w:val="KeywordTok"/>
        </w:rPr>
        <w:t>nrow</w:t>
      </w:r>
      <w:r>
        <w:rPr>
          <w:rStyle w:val="NormalTok"/>
        </w:rPr>
        <w:t>(temp_tag</w:t>
      </w:r>
      <w:r>
        <w:rPr>
          <w:rStyle w:val="OperatorTok"/>
        </w:rPr>
        <w:t>@</w:t>
      </w:r>
      <w:r>
        <w:rPr>
          <w:rStyle w:val="NormalTok"/>
        </w:rPr>
        <w:t>TT.res) , ]</w:t>
      </w:r>
      <w:r>
        <w:rPr/>
        <w:br/>
      </w:r>
      <w:r>
        <w:rPr>
          <w:rStyle w:val="NormalTok"/>
        </w:rPr>
        <w:t xml:space="preserve">  </w:t>
      </w:r>
      <w:r>
        <w:rPr>
          <w:rStyle w:val="CommentTok"/>
        </w:rPr>
        <w:t>## Subset out information you don't need</w:t>
      </w:r>
      <w:r>
        <w:rPr/>
        <w:br/>
      </w:r>
      <w:r>
        <w:rPr>
          <w:rStyle w:val="NormalTok"/>
        </w:rPr>
        <w:t xml:space="preserve">  temp_tag &lt;-</w:t>
      </w:r>
      <w:r>
        <w:rPr>
          <w:rStyle w:val="StringTok"/>
        </w:rPr>
        <w:t xml:space="preserve"> </w:t>
      </w:r>
      <w:r>
        <w:rPr>
          <w:rStyle w:val="KeywordTok"/>
        </w:rPr>
        <w:t>subset</w:t>
      </w:r>
      <w:r>
        <w:rPr>
          <w:rStyle w:val="NormalTok"/>
        </w:rPr>
        <w:t xml:space="preserve">(temp_tag, </w:t>
      </w:r>
      <w:r>
        <w:rPr/>
        <w:br/>
      </w:r>
      <w:r>
        <w:rPr>
          <w:rStyle w:val="NormalTok"/>
        </w:rPr>
        <w:t xml:space="preserve">                     wclass </w:t>
      </w:r>
      <w:r>
        <w:rPr>
          <w:rStyle w:val="OperatorTok"/>
        </w:rPr>
        <w:t>!=</w:t>
      </w:r>
      <w:r>
        <w:rPr>
          <w:rStyle w:val="StringTok"/>
        </w:rPr>
        <w:t xml:space="preserve"> "comma"</w:t>
      </w:r>
      <w:r>
        <w:rPr>
          <w:rStyle w:val="NormalTok"/>
        </w:rPr>
        <w:t xml:space="preserve"> </w:t>
      </w:r>
      <w:r>
        <w:rPr>
          <w:rStyle w:val="OperatorTok"/>
        </w:rPr>
        <w:t>&amp;</w:t>
      </w:r>
      <w:r>
        <w:rPr>
          <w:rStyle w:val="StringTok"/>
        </w:rPr>
        <w:t xml:space="preserve"> </w:t>
      </w:r>
      <w:r>
        <w:rPr>
          <w:rStyle w:val="NormalTok"/>
        </w:rPr>
        <w:t xml:space="preserve">wclass </w:t>
      </w:r>
      <w:r>
        <w:rPr>
          <w:rStyle w:val="OperatorTok"/>
        </w:rPr>
        <w:t>!=</w:t>
      </w:r>
      <w:r>
        <w:rPr>
          <w:rStyle w:val="StringTok"/>
        </w:rPr>
        <w:t xml:space="preserve"> "determiner"</w:t>
      </w:r>
      <w:r>
        <w:rPr>
          <w:rStyle w:val="NormalTok"/>
        </w:rPr>
        <w:t xml:space="preserve"> </w:t>
      </w:r>
      <w:r>
        <w:rPr>
          <w:rStyle w:val="OperatorTok"/>
        </w:rPr>
        <w:t>&amp;</w:t>
      </w:r>
      <w:r>
        <w:rPr>
          <w:rStyle w:val="StringTok"/>
        </w:rPr>
        <w:t xml:space="preserve"> </w:t>
      </w:r>
      <w:r>
        <w:rPr/>
        <w:br/>
      </w:r>
      <w:r>
        <w:rPr>
          <w:rStyle w:val="StringTok"/>
        </w:rPr>
        <w:t xml:space="preserve">                       </w:t>
      </w:r>
      <w:r>
        <w:rPr>
          <w:rStyle w:val="NormalTok"/>
        </w:rPr>
        <w:t xml:space="preserve">wclass </w:t>
      </w:r>
      <w:r>
        <w:rPr>
          <w:rStyle w:val="OperatorTok"/>
        </w:rPr>
        <w:t>!=</w:t>
      </w:r>
      <w:r>
        <w:rPr>
          <w:rStyle w:val="StringTok"/>
        </w:rPr>
        <w:t xml:space="preserve"> "preposition"</w:t>
      </w:r>
      <w:r>
        <w:rPr>
          <w:rStyle w:val="NormalTok"/>
        </w:rPr>
        <w:t xml:space="preserve"> </w:t>
      </w:r>
      <w:r>
        <w:rPr>
          <w:rStyle w:val="OperatorTok"/>
        </w:rPr>
        <w:t>&amp;</w:t>
      </w:r>
      <w:r>
        <w:rPr>
          <w:rStyle w:val="StringTok"/>
        </w:rPr>
        <w:t xml:space="preserve"> </w:t>
      </w:r>
      <w:r>
        <w:rPr>
          <w:rStyle w:val="NormalTok"/>
        </w:rPr>
        <w:t xml:space="preserve">wclass </w:t>
      </w:r>
      <w:r>
        <w:rPr>
          <w:rStyle w:val="OperatorTok"/>
        </w:rPr>
        <w:t>!=</w:t>
      </w:r>
      <w:r>
        <w:rPr>
          <w:rStyle w:val="StringTok"/>
        </w:rPr>
        <w:t xml:space="preserve"> "modal"</w:t>
      </w:r>
      <w:r>
        <w:rPr>
          <w:rStyle w:val="NormalTok"/>
        </w:rPr>
        <w:t xml:space="preserve"> </w:t>
      </w:r>
      <w:r>
        <w:rPr>
          <w:rStyle w:val="OperatorTok"/>
        </w:rPr>
        <w:t>&amp;</w:t>
      </w:r>
      <w:r>
        <w:rPr/>
        <w:br/>
      </w:r>
      <w:r>
        <w:rPr>
          <w:rStyle w:val="StringTok"/>
        </w:rPr>
        <w:t xml:space="preserve">                       </w:t>
      </w:r>
      <w:r>
        <w:rPr>
          <w:rStyle w:val="NormalTok"/>
        </w:rPr>
        <w:t xml:space="preserve">wclass </w:t>
      </w:r>
      <w:r>
        <w:rPr>
          <w:rStyle w:val="OperatorTok"/>
        </w:rPr>
        <w:t>!=</w:t>
      </w:r>
      <w:r>
        <w:rPr>
          <w:rStyle w:val="StringTok"/>
        </w:rPr>
        <w:t xml:space="preserve"> "predeterminer"</w:t>
      </w:r>
      <w:r>
        <w:rPr>
          <w:rStyle w:val="NormalTok"/>
        </w:rPr>
        <w:t xml:space="preserve"> </w:t>
      </w:r>
      <w:r>
        <w:rPr>
          <w:rStyle w:val="OperatorTok"/>
        </w:rPr>
        <w:t>&amp;</w:t>
      </w:r>
      <w:r>
        <w:rPr>
          <w:rStyle w:val="StringTok"/>
        </w:rPr>
        <w:t xml:space="preserve"> </w:t>
      </w:r>
      <w:r>
        <w:rPr>
          <w:rStyle w:val="NormalTok"/>
        </w:rPr>
        <w:t xml:space="preserve">wclass </w:t>
      </w:r>
      <w:r>
        <w:rPr>
          <w:rStyle w:val="OperatorTok"/>
        </w:rPr>
        <w:t>!=</w:t>
      </w:r>
      <w:r>
        <w:rPr>
          <w:rStyle w:val="StringTok"/>
        </w:rPr>
        <w:t xml:space="preserve"> "particle"</w:t>
      </w:r>
      <w:r>
        <w:rPr>
          <w:rStyle w:val="NormalTok"/>
        </w:rPr>
        <w:t xml:space="preserve"> </w:t>
      </w:r>
      <w:r>
        <w:rPr>
          <w:rStyle w:val="OperatorTok"/>
        </w:rPr>
        <w:t>&amp;</w:t>
      </w:r>
      <w:r>
        <w:rPr/>
        <w:br/>
      </w:r>
      <w:r>
        <w:rPr>
          <w:rStyle w:val="StringTok"/>
        </w:rPr>
        <w:t xml:space="preserve">                       </w:t>
      </w:r>
      <w:r>
        <w:rPr>
          <w:rStyle w:val="NormalTok"/>
        </w:rPr>
        <w:t xml:space="preserve">wclass </w:t>
      </w:r>
      <w:r>
        <w:rPr>
          <w:rStyle w:val="OperatorTok"/>
        </w:rPr>
        <w:t>!=</w:t>
      </w:r>
      <w:r>
        <w:rPr>
          <w:rStyle w:val="StringTok"/>
        </w:rPr>
        <w:t xml:space="preserve"> "to"</w:t>
      </w:r>
      <w:r>
        <w:rPr>
          <w:rStyle w:val="NormalTok"/>
        </w:rPr>
        <w:t xml:space="preserve"> </w:t>
      </w:r>
      <w:r>
        <w:rPr>
          <w:rStyle w:val="OperatorTok"/>
        </w:rPr>
        <w:t>&amp;</w:t>
      </w:r>
      <w:r>
        <w:rPr>
          <w:rStyle w:val="StringTok"/>
        </w:rPr>
        <w:t xml:space="preserve"> </w:t>
      </w:r>
      <w:r>
        <w:rPr>
          <w:rStyle w:val="NormalTok"/>
        </w:rPr>
        <w:t xml:space="preserve">wclass </w:t>
      </w:r>
      <w:r>
        <w:rPr>
          <w:rStyle w:val="OperatorTok"/>
        </w:rPr>
        <w:t>!=</w:t>
      </w:r>
      <w:r>
        <w:rPr>
          <w:rStyle w:val="StringTok"/>
        </w:rPr>
        <w:t xml:space="preserve"> "punctuation"</w:t>
      </w:r>
      <w:r>
        <w:rPr>
          <w:rStyle w:val="NormalTok"/>
        </w:rPr>
        <w:t xml:space="preserve"> </w:t>
      </w:r>
      <w:r>
        <w:rPr>
          <w:rStyle w:val="OperatorTok"/>
        </w:rPr>
        <w:t>&amp;</w:t>
      </w:r>
      <w:r>
        <w:rPr>
          <w:rStyle w:val="StringTok"/>
        </w:rPr>
        <w:t xml:space="preserve"> </w:t>
      </w:r>
      <w:r>
        <w:rPr/>
        <w:br/>
      </w:r>
      <w:r>
        <w:rPr>
          <w:rStyle w:val="StringTok"/>
        </w:rPr>
        <w:t xml:space="preserve">                       </w:t>
      </w:r>
      <w:r>
        <w:rPr>
          <w:rStyle w:val="NormalTok"/>
        </w:rPr>
        <w:t xml:space="preserve">wclass </w:t>
      </w:r>
      <w:r>
        <w:rPr>
          <w:rStyle w:val="OperatorTok"/>
        </w:rPr>
        <w:t>!=</w:t>
      </w:r>
      <w:r>
        <w:rPr>
          <w:rStyle w:val="StringTok"/>
        </w:rPr>
        <w:t xml:space="preserve"> "fullstop"</w:t>
      </w:r>
      <w:r>
        <w:rPr>
          <w:rStyle w:val="NormalTok"/>
        </w:rPr>
        <w:t xml:space="preserve"> </w:t>
      </w:r>
      <w:r>
        <w:rPr>
          <w:rStyle w:val="OperatorTok"/>
        </w:rPr>
        <w:t>&amp;</w:t>
      </w:r>
      <w:r>
        <w:rPr>
          <w:rStyle w:val="StringTok"/>
        </w:rPr>
        <w:t xml:space="preserve"> </w:t>
      </w:r>
      <w:r>
        <w:rPr>
          <w:rStyle w:val="NormalTok"/>
        </w:rPr>
        <w:t xml:space="preserve">wclass </w:t>
      </w:r>
      <w:r>
        <w:rPr>
          <w:rStyle w:val="OperatorTok"/>
        </w:rPr>
        <w:t>!=</w:t>
      </w:r>
      <w:r>
        <w:rPr>
          <w:rStyle w:val="StringTok"/>
        </w:rPr>
        <w:t xml:space="preserve"> "conjunction"</w:t>
      </w:r>
      <w:r>
        <w:rPr>
          <w:rStyle w:val="NormalTok"/>
        </w:rPr>
        <w:t xml:space="preserve"> </w:t>
      </w:r>
      <w:r>
        <w:rPr>
          <w:rStyle w:val="OperatorTok"/>
        </w:rPr>
        <w:t>&amp;</w:t>
      </w:r>
      <w:r>
        <w:rPr>
          <w:rStyle w:val="StringTok"/>
        </w:rPr>
        <w:t xml:space="preserve"> </w:t>
      </w:r>
      <w:r>
        <w:rPr/>
        <w:br/>
      </w:r>
      <w:r>
        <w:rPr>
          <w:rStyle w:val="StringTok"/>
        </w:rPr>
        <w:t xml:space="preserve">                       </w:t>
      </w:r>
      <w:r>
        <w:rPr>
          <w:rStyle w:val="NormalTok"/>
        </w:rPr>
        <w:t xml:space="preserve">wclass </w:t>
      </w:r>
      <w:r>
        <w:rPr>
          <w:rStyle w:val="OperatorTok"/>
        </w:rPr>
        <w:t>!=</w:t>
      </w:r>
      <w:r>
        <w:rPr>
          <w:rStyle w:val="StringTok"/>
        </w:rPr>
        <w:t xml:space="preserve"> "pronoun"</w:t>
      </w:r>
      <w:r>
        <w:rPr>
          <w:rStyle w:val="NormalTok"/>
        </w:rPr>
        <w:t>)</w:t>
      </w:r>
      <w:r>
        <w:rPr/>
        <w:br/>
      </w:r>
      <w:r>
        <w:rPr>
          <w:rStyle w:val="NormalTok"/>
        </w:rPr>
        <w:t xml:space="preserve">  </w:t>
      </w:r>
      <w:r>
        <w:rPr>
          <w:rStyle w:val="CommentTok"/>
        </w:rPr>
        <w:t xml:space="preserve">## Create a temporary tibble </w:t>
      </w:r>
      <w:r>
        <w:rPr/>
        <w:br/>
      </w:r>
      <w:r>
        <w:rPr>
          <w:rStyle w:val="NormalTok"/>
        </w:rPr>
        <w:t xml:space="preserve">  temp_tag_tibble &lt;-</w:t>
      </w:r>
      <w:r>
        <w:rPr>
          <w:rStyle w:val="StringTok"/>
        </w:rPr>
        <w:t xml:space="preserve"> </w:t>
      </w:r>
      <w:r>
        <w:rPr>
          <w:rStyle w:val="KeywordTok"/>
        </w:rPr>
        <w:t>as_tibble</w:t>
      </w:r>
      <w:r>
        <w:rPr>
          <w:rStyle w:val="NormalTok"/>
        </w:rPr>
        <w:t>(temp_tag)</w:t>
      </w:r>
      <w:r>
        <w:rPr/>
        <w:br/>
      </w:r>
      <w:r>
        <w:rPr>
          <w:rStyle w:val="NormalTok"/>
        </w:rPr>
        <w:t xml:space="preserve">  </w:t>
      </w:r>
      <w:r>
        <w:rPr>
          <w:rStyle w:val="CommentTok"/>
        </w:rPr>
        <w:t>## Create part of speech and features combined</w:t>
      </w:r>
      <w:r>
        <w:rPr/>
        <w:br/>
      </w:r>
      <w:r>
        <w:rPr>
          <w:rStyle w:val="NormalTok"/>
        </w:rPr>
        <w:t xml:space="preserve">  temp_tag_tibble &lt;-</w:t>
      </w:r>
      <w:r>
        <w:rPr>
          <w:rStyle w:val="StringTok"/>
        </w:rPr>
        <w:t xml:space="preserve"> </w:t>
      </w:r>
      <w:r>
        <w:rPr>
          <w:rStyle w:val="KeywordTok"/>
        </w:rPr>
        <w:t>mutate</w:t>
      </w:r>
      <w:r>
        <w:rPr>
          <w:rStyle w:val="NormalTok"/>
        </w:rPr>
        <w:t xml:space="preserve">(temp_tag_tibble, </w:t>
      </w:r>
      <w:r>
        <w:rPr/>
        <w:br/>
      </w:r>
      <w:r>
        <w:rPr>
          <w:rStyle w:val="NormalTok"/>
        </w:rPr>
        <w:t xml:space="preserve">                            </w:t>
      </w:r>
      <w:r>
        <w:rPr>
          <w:rStyle w:val="DataTypeTok"/>
        </w:rPr>
        <w:t>two_words =</w:t>
      </w:r>
      <w:r>
        <w:rPr>
          <w:rStyle w:val="NormalTok"/>
        </w:rPr>
        <w:t xml:space="preserve"> </w:t>
      </w:r>
      <w:r>
        <w:rPr>
          <w:rStyle w:val="KeywordTok"/>
        </w:rPr>
        <w:t>paste</w:t>
      </w:r>
      <w:r>
        <w:rPr>
          <w:rStyle w:val="NormalTok"/>
        </w:rPr>
        <w:t xml:space="preserve">(token, </w:t>
      </w:r>
      <w:r>
        <w:rPr/>
        <w:br/>
      </w:r>
      <w:r>
        <w:rPr>
          <w:rStyle w:val="NormalTok"/>
        </w:rPr>
        <w:t xml:space="preserve">                                              </w:t>
      </w:r>
      <w:r>
        <w:rPr>
          <w:rStyle w:val="KeywordTok"/>
        </w:rPr>
        <w:t>lead</w:t>
      </w:r>
      <w:r>
        <w:rPr>
          <w:rStyle w:val="NormalTok"/>
        </w:rPr>
        <w:t xml:space="preserve">(token), </w:t>
      </w:r>
      <w:r>
        <w:rPr>
          <w:rStyle w:val="DataTypeTok"/>
        </w:rPr>
        <w:t>sep =</w:t>
      </w:r>
      <w:r>
        <w:rPr>
          <w:rStyle w:val="NormalTok"/>
        </w:rPr>
        <w:t xml:space="preserve"> </w:t>
      </w:r>
      <w:r>
        <w:rPr>
          <w:rStyle w:val="StringTok"/>
        </w:rPr>
        <w:t>"_"</w:t>
      </w:r>
      <w:r>
        <w:rPr>
          <w:rStyle w:val="NormalTok"/>
        </w:rPr>
        <w:t>))</w:t>
      </w:r>
      <w:r>
        <w:rPr/>
        <w:br/>
      </w:r>
      <w:r>
        <w:rPr>
          <w:rStyle w:val="NormalTok"/>
        </w:rPr>
        <w:t xml:space="preserve">  temp_tag_tibble &lt;-</w:t>
      </w:r>
      <w:r>
        <w:rPr>
          <w:rStyle w:val="StringTok"/>
        </w:rPr>
        <w:t xml:space="preserve"> </w:t>
      </w:r>
      <w:r>
        <w:rPr>
          <w:rStyle w:val="KeywordTok"/>
        </w:rPr>
        <w:t>mutate</w:t>
      </w:r>
      <w:r>
        <w:rPr>
          <w:rStyle w:val="NormalTok"/>
        </w:rPr>
        <w:t xml:space="preserve">(temp_tag_tibble, </w:t>
      </w:r>
      <w:r>
        <w:rPr/>
        <w:br/>
      </w:r>
      <w:r>
        <w:rPr>
          <w:rStyle w:val="NormalTok"/>
        </w:rPr>
        <w:t xml:space="preserve">                            </w:t>
      </w:r>
      <w:r>
        <w:rPr>
          <w:rStyle w:val="DataTypeTok"/>
        </w:rPr>
        <w:t>three_words =</w:t>
      </w:r>
      <w:r>
        <w:rPr>
          <w:rStyle w:val="NormalTok"/>
        </w:rPr>
        <w:t xml:space="preserve"> </w:t>
      </w:r>
      <w:r>
        <w:rPr>
          <w:rStyle w:val="KeywordTok"/>
        </w:rPr>
        <w:t>paste</w:t>
      </w:r>
      <w:r>
        <w:rPr>
          <w:rStyle w:val="NormalTok"/>
        </w:rPr>
        <w:t xml:space="preserve">(token, </w:t>
      </w:r>
      <w:r>
        <w:rPr/>
        <w:br/>
      </w:r>
      <w:r>
        <w:rPr>
          <w:rStyle w:val="NormalTok"/>
        </w:rPr>
        <w:t xml:space="preserve">                                                </w:t>
      </w:r>
      <w:r>
        <w:rPr>
          <w:rStyle w:val="KeywordTok"/>
        </w:rPr>
        <w:t>lead</w:t>
      </w:r>
      <w:r>
        <w:rPr>
          <w:rStyle w:val="NormalTok"/>
        </w:rPr>
        <w:t xml:space="preserve">(token), </w:t>
      </w:r>
      <w:r>
        <w:rPr>
          <w:rStyle w:val="KeywordTok"/>
        </w:rPr>
        <w:t>lead</w:t>
      </w:r>
      <w:r>
        <w:rPr>
          <w:rStyle w:val="NormalTok"/>
        </w:rPr>
        <w:t xml:space="preserve">(token, </w:t>
      </w:r>
      <w:r>
        <w:rPr>
          <w:rStyle w:val="DataTypeTok"/>
        </w:rPr>
        <w:t>n =</w:t>
      </w:r>
      <w:r>
        <w:rPr>
          <w:rStyle w:val="NormalTok"/>
        </w:rPr>
        <w:t xml:space="preserve"> 2L), </w:t>
      </w:r>
      <w:r>
        <w:rPr/>
        <w:br/>
      </w:r>
      <w:r>
        <w:rPr>
          <w:rStyle w:val="NormalTok"/>
        </w:rPr>
        <w:t xml:space="preserve">                                                </w:t>
      </w:r>
      <w:r>
        <w:rPr>
          <w:rStyle w:val="DataTypeTok"/>
        </w:rPr>
        <w:t>sep =</w:t>
      </w:r>
      <w:r>
        <w:rPr>
          <w:rStyle w:val="NormalTok"/>
        </w:rPr>
        <w:t xml:space="preserve"> </w:t>
      </w:r>
      <w:r>
        <w:rPr>
          <w:rStyle w:val="StringTok"/>
        </w:rPr>
        <w:t>"_"</w:t>
      </w:r>
      <w:r>
        <w:rPr>
          <w:rStyle w:val="NormalTok"/>
        </w:rPr>
        <w:t>))</w:t>
      </w:r>
      <w:r>
        <w:rPr/>
        <w:br/>
      </w:r>
      <w:r>
        <w:rPr>
          <w:rStyle w:val="NormalTok"/>
        </w:rPr>
        <w:t xml:space="preserve">  temp_tag_tibble &lt;-</w:t>
      </w:r>
      <w:r>
        <w:rPr>
          <w:rStyle w:val="StringTok"/>
        </w:rPr>
        <w:t xml:space="preserve"> </w:t>
      </w:r>
      <w:r>
        <w:rPr>
          <w:rStyle w:val="KeywordTok"/>
        </w:rPr>
        <w:t>mutate</w:t>
      </w:r>
      <w:r>
        <w:rPr>
          <w:rStyle w:val="NormalTok"/>
        </w:rPr>
        <w:t xml:space="preserve">(temp_tag_tibble, </w:t>
      </w:r>
      <w:r>
        <w:rPr/>
        <w:br/>
      </w:r>
      <w:r>
        <w:rPr>
          <w:rStyle w:val="NormalTok"/>
        </w:rPr>
        <w:t xml:space="preserve">                            </w:t>
      </w:r>
      <w:r>
        <w:rPr>
          <w:rStyle w:val="DataTypeTok"/>
        </w:rPr>
        <w:t>two_words_pos =</w:t>
      </w:r>
      <w:r>
        <w:rPr>
          <w:rStyle w:val="NormalTok"/>
        </w:rPr>
        <w:t xml:space="preserve"> </w:t>
      </w:r>
      <w:r>
        <w:rPr>
          <w:rStyle w:val="KeywordTok"/>
        </w:rPr>
        <w:t>paste</w:t>
      </w:r>
      <w:r>
        <w:rPr>
          <w:rStyle w:val="NormalTok"/>
        </w:rPr>
        <w:t xml:space="preserve">(wclass, </w:t>
      </w:r>
      <w:r>
        <w:rPr/>
        <w:br/>
      </w:r>
      <w:r>
        <w:rPr>
          <w:rStyle w:val="NormalTok"/>
        </w:rPr>
        <w:t xml:space="preserve">                                                  </w:t>
      </w:r>
      <w:r>
        <w:rPr>
          <w:rStyle w:val="KeywordTok"/>
        </w:rPr>
        <w:t>lead</w:t>
      </w:r>
      <w:r>
        <w:rPr>
          <w:rStyle w:val="NormalTok"/>
        </w:rPr>
        <w:t xml:space="preserve">(wclass), </w:t>
      </w:r>
      <w:r>
        <w:rPr>
          <w:rStyle w:val="DataTypeTok"/>
        </w:rPr>
        <w:t>sep =</w:t>
      </w:r>
      <w:r>
        <w:rPr>
          <w:rStyle w:val="NormalTok"/>
        </w:rPr>
        <w:t xml:space="preserve"> </w:t>
      </w:r>
      <w:r>
        <w:rPr>
          <w:rStyle w:val="StringTok"/>
        </w:rPr>
        <w:t>"_"</w:t>
      </w:r>
      <w:r>
        <w:rPr>
          <w:rStyle w:val="NormalTok"/>
        </w:rPr>
        <w:t>))</w:t>
      </w:r>
      <w:r>
        <w:rPr/>
        <w:br/>
      </w:r>
      <w:r>
        <w:rPr>
          <w:rStyle w:val="NormalTok"/>
        </w:rPr>
        <w:t xml:space="preserve">  temp_tag_tibble &lt;-</w:t>
      </w:r>
      <w:r>
        <w:rPr>
          <w:rStyle w:val="StringTok"/>
        </w:rPr>
        <w:t xml:space="preserve"> </w:t>
      </w:r>
      <w:r>
        <w:rPr>
          <w:rStyle w:val="KeywordTok"/>
        </w:rPr>
        <w:t>mutate</w:t>
      </w:r>
      <w:r>
        <w:rPr>
          <w:rStyle w:val="NormalTok"/>
        </w:rPr>
        <w:t xml:space="preserve">(temp_tag_tibble, </w:t>
      </w:r>
      <w:r>
        <w:rPr/>
        <w:br/>
      </w:r>
      <w:r>
        <w:rPr>
          <w:rStyle w:val="NormalTok"/>
        </w:rPr>
        <w:t xml:space="preserve">                            </w:t>
      </w:r>
      <w:r>
        <w:rPr>
          <w:rStyle w:val="DataTypeTok"/>
        </w:rPr>
        <w:t>three_words_pos =</w:t>
      </w:r>
      <w:r>
        <w:rPr>
          <w:rStyle w:val="NormalTok"/>
        </w:rPr>
        <w:t xml:space="preserve"> </w:t>
      </w:r>
      <w:r>
        <w:rPr>
          <w:rStyle w:val="KeywordTok"/>
        </w:rPr>
        <w:t>paste</w:t>
      </w:r>
      <w:r>
        <w:rPr>
          <w:rStyle w:val="NormalTok"/>
        </w:rPr>
        <w:t xml:space="preserve">(wclass, </w:t>
      </w:r>
      <w:r>
        <w:rPr/>
        <w:br/>
      </w:r>
      <w:r>
        <w:rPr>
          <w:rStyle w:val="NormalTok"/>
        </w:rPr>
        <w:t xml:space="preserve">                                                    </w:t>
      </w:r>
      <w:r>
        <w:rPr>
          <w:rStyle w:val="KeywordTok"/>
        </w:rPr>
        <w:t>lead</w:t>
      </w:r>
      <w:r>
        <w:rPr>
          <w:rStyle w:val="NormalTok"/>
        </w:rPr>
        <w:t xml:space="preserve">(wclass), </w:t>
      </w:r>
      <w:r>
        <w:rPr>
          <w:rStyle w:val="KeywordTok"/>
        </w:rPr>
        <w:t>lead</w:t>
      </w:r>
      <w:r>
        <w:rPr>
          <w:rStyle w:val="NormalTok"/>
        </w:rPr>
        <w:t xml:space="preserve">(wclass, </w:t>
      </w:r>
      <w:r>
        <w:rPr>
          <w:rStyle w:val="DataTypeTok"/>
        </w:rPr>
        <w:t>n =</w:t>
      </w:r>
      <w:r>
        <w:rPr>
          <w:rStyle w:val="NormalTok"/>
        </w:rPr>
        <w:t xml:space="preserve"> 2L), </w:t>
      </w:r>
      <w:r>
        <w:rPr/>
        <w:br/>
      </w:r>
      <w:r>
        <w:rPr>
          <w:rStyle w:val="NormalTok"/>
        </w:rPr>
        <w:t xml:space="preserve">                                                    </w:t>
      </w:r>
      <w:r>
        <w:rPr>
          <w:rStyle w:val="DataTypeTok"/>
        </w:rPr>
        <w:t>sep =</w:t>
      </w:r>
      <w:r>
        <w:rPr>
          <w:rStyle w:val="NormalTok"/>
        </w:rPr>
        <w:t xml:space="preserve"> </w:t>
      </w:r>
      <w:r>
        <w:rPr>
          <w:rStyle w:val="StringTok"/>
        </w:rPr>
        <w:t>"_"</w:t>
      </w:r>
      <w:r>
        <w:rPr>
          <w:rStyle w:val="NormalTok"/>
        </w:rPr>
        <w:t>))</w:t>
      </w:r>
      <w:r>
        <w:rPr/>
        <w:br/>
      </w:r>
      <w:r>
        <w:rPr>
          <w:rStyle w:val="NormalTok"/>
        </w:rPr>
        <w:t xml:space="preserve">  </w:t>
      </w:r>
      <w:r>
        <w:rPr>
          <w:rStyle w:val="CommentTok"/>
        </w:rPr>
        <w:t xml:space="preserve">## Find verb noun or verb adjective nouns to cluster on </w:t>
      </w:r>
      <w:r>
        <w:rPr/>
        <w:br/>
      </w:r>
      <w:r>
        <w:rPr>
          <w:rStyle w:val="NormalTok"/>
        </w:rPr>
        <w:t xml:space="preserve">  verb_nouns &lt;-</w:t>
      </w:r>
      <w:r>
        <w:rPr>
          <w:rStyle w:val="StringTok"/>
        </w:rPr>
        <w:t xml:space="preserve"> </w:t>
      </w:r>
      <w:r>
        <w:rPr>
          <w:rStyle w:val="KeywordTok"/>
        </w:rPr>
        <w:t>grep</w:t>
      </w:r>
      <w:r>
        <w:rPr>
          <w:rStyle w:val="NormalTok"/>
        </w:rPr>
        <w:t>(</w:t>
      </w:r>
      <w:r>
        <w:rPr>
          <w:rStyle w:val="StringTok"/>
        </w:rPr>
        <w:t>"</w:t>
      </w:r>
      <w:r>
        <w:rPr>
          <w:rStyle w:val="CharTok"/>
        </w:rPr>
        <w:t>\\</w:t>
      </w:r>
      <w:r>
        <w:rPr>
          <w:rStyle w:val="StringTok"/>
        </w:rPr>
        <w:t>bverb_noun"</w:t>
      </w:r>
      <w:r>
        <w:rPr>
          <w:rStyle w:val="NormalTok"/>
        </w:rPr>
        <w:t>, temp_tag_tibble</w:t>
      </w:r>
      <w:r>
        <w:rPr>
          <w:rStyle w:val="OperatorTok"/>
        </w:rPr>
        <w:t>$</w:t>
      </w:r>
      <w:r>
        <w:rPr>
          <w:rStyle w:val="NormalTok"/>
        </w:rPr>
        <w:t>two_words_pos)</w:t>
      </w:r>
      <w:r>
        <w:rPr/>
        <w:br/>
      </w:r>
      <w:r>
        <w:rPr>
          <w:rStyle w:val="NormalTok"/>
        </w:rPr>
        <w:t xml:space="preserve">  verb_adj_nouns &lt;-</w:t>
      </w:r>
      <w:r>
        <w:rPr>
          <w:rStyle w:val="StringTok"/>
        </w:rPr>
        <w:t xml:space="preserve"> </w:t>
      </w:r>
      <w:r>
        <w:rPr>
          <w:rStyle w:val="KeywordTok"/>
        </w:rPr>
        <w:t>grep</w:t>
      </w:r>
      <w:r>
        <w:rPr>
          <w:rStyle w:val="NormalTok"/>
        </w:rPr>
        <w:t>(</w:t>
      </w:r>
      <w:r>
        <w:rPr>
          <w:rStyle w:val="StringTok"/>
        </w:rPr>
        <w:t>"</w:t>
      </w:r>
      <w:r>
        <w:rPr>
          <w:rStyle w:val="CharTok"/>
        </w:rPr>
        <w:t>\\</w:t>
      </w:r>
      <w:r>
        <w:rPr>
          <w:rStyle w:val="StringTok"/>
        </w:rPr>
        <w:t>bverb_adjective_</w:t>
      </w:r>
      <w:r>
        <w:rPr>
          <w:rStyle w:val="StringTok"/>
        </w:rPr>
        <w:commentReference w:id="5"/>
      </w:r>
      <w:r>
        <w:rPr>
          <w:rStyle w:val="StringTok"/>
        </w:rPr>
        <w:t>noun"</w:t>
      </w:r>
      <w:r>
        <w:rPr>
          <w:rStyle w:val="NormalTok"/>
        </w:rPr>
        <w:t>, temp_tag_tibble</w:t>
      </w:r>
      <w:r>
        <w:rPr>
          <w:rStyle w:val="OperatorTok"/>
        </w:rPr>
        <w:t>$</w:t>
      </w:r>
      <w:r>
        <w:rPr>
          <w:rStyle w:val="NormalTok"/>
        </w:rPr>
        <w:t>three_words_pos)</w:t>
      </w:r>
      <w:r>
        <w:rPr/>
        <w:br/>
      </w:r>
      <w:r>
        <w:rPr>
          <w:rStyle w:val="NormalTok"/>
        </w:rPr>
        <w:t xml:space="preserve">  </w:t>
      </w:r>
      <w:r>
        <w:rPr>
          <w:rStyle w:val="CommentTok"/>
        </w:rPr>
        <w:t>## Use combined and left over features</w:t>
      </w:r>
      <w:r>
        <w:rPr/>
        <w:br/>
      </w:r>
      <w:r>
        <w:rPr>
          <w:rStyle w:val="NormalTok"/>
        </w:rPr>
        <w:t xml:space="preserve">  features_for_table &lt;-</w:t>
      </w:r>
      <w:r>
        <w:rPr>
          <w:rStyle w:val="StringTok"/>
        </w:rPr>
        <w:t xml:space="preserve"> </w:t>
      </w:r>
      <w:r>
        <w:rPr>
          <w:rStyle w:val="KeywordTok"/>
        </w:rPr>
        <w:t>c</w:t>
      </w:r>
      <w:r>
        <w:rPr>
          <w:rStyle w:val="NormalTok"/>
        </w:rPr>
        <w:t>(temp_tag_tibble</w:t>
      </w:r>
      <w:r>
        <w:rPr>
          <w:rStyle w:val="OperatorTok"/>
        </w:rPr>
        <w:t>$</w:t>
      </w:r>
      <w:r>
        <w:rPr>
          <w:rStyle w:val="NormalTok"/>
        </w:rPr>
        <w:t xml:space="preserve">two_words[verb_nouns], </w:t>
      </w:r>
      <w:r>
        <w:rPr/>
        <w:br/>
      </w:r>
      <w:r>
        <w:rPr>
          <w:rStyle w:val="NormalTok"/>
        </w:rPr>
        <w:t xml:space="preserve">                          temp_tag_tibble</w:t>
      </w:r>
      <w:r>
        <w:rPr>
          <w:rStyle w:val="OperatorTok"/>
        </w:rPr>
        <w:t>$</w:t>
      </w:r>
      <w:r>
        <w:rPr>
          <w:rStyle w:val="NormalTok"/>
        </w:rPr>
        <w:t>three_words[verb_adj_nouns],</w:t>
      </w:r>
      <w:r>
        <w:rPr/>
        <w:br/>
      </w:r>
      <w:r>
        <w:rPr>
          <w:rStyle w:val="NormalTok"/>
        </w:rPr>
        <w:t xml:space="preserve">                          temp_tag_tibble</w:t>
      </w:r>
      <w:r>
        <w:rPr>
          <w:rStyle w:val="OperatorTok"/>
        </w:rPr>
        <w:t>$</w:t>
      </w:r>
      <w:r>
        <w:rPr>
          <w:rStyle w:val="NormalTok"/>
        </w:rPr>
        <w:t>token[</w:t>
      </w:r>
      <w:r>
        <w:rPr>
          <w:rStyle w:val="OperatorTok"/>
        </w:rPr>
        <w:t>-</w:t>
      </w:r>
      <w:r>
        <w:rPr>
          <w:rStyle w:val="KeywordTok"/>
        </w:rPr>
        <w:t>c</w:t>
      </w:r>
      <w:r>
        <w:rPr>
          <w:rStyle w:val="NormalTok"/>
        </w:rPr>
        <w:t>(verb_nouns, verb_nouns</w:t>
      </w:r>
      <w:r>
        <w:rPr>
          <w:rStyle w:val="OperatorTok"/>
        </w:rPr>
        <w:t>+</w:t>
      </w:r>
      <w:r>
        <w:rPr>
          <w:rStyle w:val="DecValTok"/>
        </w:rPr>
        <w:t>1</w:t>
      </w:r>
      <w:r>
        <w:rPr>
          <w:rStyle w:val="NormalTok"/>
        </w:rPr>
        <w:t xml:space="preserve">, </w:t>
      </w:r>
      <w:r>
        <w:rPr/>
        <w:br/>
      </w:r>
      <w:r>
        <w:rPr>
          <w:rStyle w:val="NormalTok"/>
        </w:rPr>
        <w:t xml:space="preserve">                                                   verb_adj_nouns, verb_adj_nouns</w:t>
      </w:r>
      <w:r>
        <w:rPr>
          <w:rStyle w:val="OperatorTok"/>
        </w:rPr>
        <w:t>+</w:t>
      </w:r>
      <w:r>
        <w:rPr>
          <w:rStyle w:val="DecValTok"/>
        </w:rPr>
        <w:t>1</w:t>
      </w:r>
      <w:r>
        <w:rPr>
          <w:rStyle w:val="NormalTok"/>
        </w:rPr>
        <w:t xml:space="preserve">, </w:t>
      </w:r>
      <w:r>
        <w:rPr/>
        <w:br/>
      </w:r>
      <w:r>
        <w:rPr>
          <w:rStyle w:val="NormalTok"/>
        </w:rPr>
        <w:t xml:space="preserve">                                                   verb_adj_nouns</w:t>
      </w:r>
      <w:r>
        <w:rPr>
          <w:rStyle w:val="OperatorTok"/>
        </w:rPr>
        <w:t>+</w:t>
      </w:r>
      <w:r>
        <w:rPr>
          <w:rStyle w:val="DecValTok"/>
        </w:rPr>
        <w:t>2</w:t>
      </w:r>
      <w:r>
        <w:rPr>
          <w:rStyle w:val="NormalTok"/>
        </w:rPr>
        <w:t>)])</w:t>
      </w:r>
      <w:r>
        <w:rPr/>
        <w:br/>
      </w:r>
      <w:r>
        <w:rPr>
          <w:rStyle w:val="NormalTok"/>
        </w:rPr>
        <w:t xml:space="preserve">  </w:t>
      </w:r>
      <w:r>
        <w:rPr>
          <w:rStyle w:val="CommentTok"/>
        </w:rPr>
        <w:t>## Create a table of frequencies</w:t>
      </w:r>
      <w:r>
        <w:rPr/>
        <w:br/>
      </w:r>
      <w:r>
        <w:rPr>
          <w:rStyle w:val="NormalTok"/>
        </w:rPr>
        <w:t xml:space="preserve">  word_table &lt;-</w:t>
      </w:r>
      <w:r>
        <w:rPr>
          <w:rStyle w:val="StringTok"/>
        </w:rPr>
        <w:t xml:space="preserve"> </w:t>
      </w:r>
      <w:r>
        <w:rPr>
          <w:rStyle w:val="KeywordTok"/>
        </w:rPr>
        <w:t>as.data.frame</w:t>
      </w:r>
      <w:r>
        <w:rPr>
          <w:rStyle w:val="NormalTok"/>
        </w:rPr>
        <w:t>(</w:t>
      </w:r>
      <w:r>
        <w:rPr>
          <w:rStyle w:val="KeywordTok"/>
        </w:rPr>
        <w:t>table</w:t>
      </w:r>
      <w:r>
        <w:rPr>
          <w:rStyle w:val="NormalTok"/>
        </w:rPr>
        <w:t>(features_for_table))</w:t>
      </w:r>
      <w:r>
        <w:rPr/>
        <w:br/>
      </w:r>
      <w:r>
        <w:rPr>
          <w:rStyle w:val="NormalTok"/>
        </w:rPr>
        <w:t xml:space="preserve">  </w:t>
      </w:r>
      <w:r>
        <w:rPr>
          <w:rStyle w:val="CommentTok"/>
        </w:rPr>
        <w:t>## Clean up the table</w:t>
      </w:r>
      <w:r>
        <w:rPr/>
        <w:br/>
      </w:r>
      <w:r>
        <w:rPr>
          <w:rStyle w:val="NormalTok"/>
        </w:rPr>
        <w:t xml:space="preserve">  word_table</w:t>
      </w:r>
      <w:r>
        <w:rPr>
          <w:rStyle w:val="OperatorTok"/>
        </w:rPr>
        <w:t>$</w:t>
      </w:r>
      <w:r>
        <w:rPr>
          <w:rStyle w:val="NormalTok"/>
        </w:rPr>
        <w:t>Word &lt;-</w:t>
      </w:r>
      <w:r>
        <w:rPr>
          <w:rStyle w:val="StringTok"/>
        </w:rPr>
        <w:t xml:space="preserve"> </w:t>
      </w:r>
      <w:r>
        <w:rPr>
          <w:rStyle w:val="NormalTok"/>
        </w:rPr>
        <w:t>unique_concepts[i]</w:t>
      </w:r>
      <w:r>
        <w:rPr/>
        <w:br/>
      </w:r>
      <w:r>
        <w:rPr>
          <w:rStyle w:val="NormalTok"/>
        </w:rPr>
        <w:t xml:space="preserve">  </w:t>
      </w:r>
      <w:r>
        <w:rPr>
          <w:rStyle w:val="KeywordTok"/>
        </w:rPr>
        <w:t>colnames</w:t>
      </w:r>
      <w:r>
        <w:rPr>
          <w:rStyle w:val="NormalTok"/>
        </w:rPr>
        <w:t>(word_table) =</w:t>
      </w:r>
      <w:r>
        <w:rPr>
          <w:rStyle w:val="StringTok"/>
        </w:rPr>
        <w:t xml:space="preserve"> </w:t>
      </w:r>
      <w:r>
        <w:rPr>
          <w:rStyle w:val="KeywordTok"/>
        </w:rPr>
        <w:t>c</w:t>
      </w:r>
      <w:r>
        <w:rPr>
          <w:rStyle w:val="NormalTok"/>
        </w:rPr>
        <w:t>(</w:t>
      </w:r>
      <w:r>
        <w:rPr>
          <w:rStyle w:val="StringTok"/>
        </w:rPr>
        <w:t>"Feature"</w:t>
      </w:r>
      <w:r>
        <w:rPr>
          <w:rStyle w:val="NormalTok"/>
        </w:rPr>
        <w:t xml:space="preserve">, </w:t>
      </w:r>
      <w:r>
        <w:rPr>
          <w:rStyle w:val="StringTok"/>
        </w:rPr>
        <w:t>"Frequency"</w:t>
      </w:r>
      <w:r>
        <w:rPr>
          <w:rStyle w:val="NormalTok"/>
        </w:rPr>
        <w:t xml:space="preserve">, </w:t>
      </w:r>
      <w:r>
        <w:rPr>
          <w:rStyle w:val="StringTok"/>
        </w:rPr>
        <w:t>"Word"</w:t>
      </w:r>
      <w:r>
        <w:rPr>
          <w:rStyle w:val="NormalTok"/>
        </w:rPr>
        <w:t>)</w:t>
      </w:r>
      <w:r>
        <w:rPr/>
        <w:br/>
      </w:r>
      <w:r>
        <w:rPr>
          <w:rStyle w:val="NormalTok"/>
        </w:rPr>
        <w:t xml:space="preserve">  multi_words &lt;-</w:t>
      </w:r>
      <w:r>
        <w:rPr>
          <w:rStyle w:val="StringTok"/>
        </w:rPr>
        <w:t xml:space="preserve"> </w:t>
      </w:r>
      <w:r>
        <w:rPr>
          <w:rStyle w:val="KeywordTok"/>
        </w:rPr>
        <w:t>rbind</w:t>
      </w:r>
      <w:r>
        <w:rPr>
          <w:rStyle w:val="NormalTok"/>
        </w:rPr>
        <w:t xml:space="preserve">(multi_words, word_table[ ,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w:t>
      </w:r>
      <w:r>
        <w:rPr/>
        <w:br/>
      </w:r>
      <w:r>
        <w:rPr>
          <w:rStyle w:val="NormalTok"/>
        </w:rPr>
        <w:t>}</w:t>
      </w:r>
    </w:p>
    <w:p>
      <w:pPr>
        <w:pStyle w:val="FirstParagraph"/>
        <w:rPr/>
      </w:pPr>
      <w:r>
        <w:rPr/>
      </w:r>
    </w:p>
    <w:p>
      <w:pPr>
        <w:pStyle w:val="TextBody"/>
        <w:rPr/>
      </w:pPr>
      <w:r>
        <w:rPr/>
        <w:t xml:space="preserve">This procedure produces mostly positive output, such as </w:t>
      </w:r>
      <w:r>
        <w:rPr>
          <w:i/>
        </w:rPr>
        <w:t>fingers-have_fingernails</w:t>
      </w:r>
      <w:r>
        <w:rPr/>
        <w:t xml:space="preserve"> and </w:t>
      </w:r>
      <w:r>
        <w:rPr>
          <w:i/>
        </w:rPr>
        <w:t>couches-have_cushions</w:t>
      </w:r>
      <w:r>
        <w:rPr/>
        <w:t xml:space="preserve">. One obvious limitation is the potential necessity to match this coding system to previous codes, which were predominately hand processed. Further, many similar phrases, such as the ones for </w:t>
      </w:r>
      <w:r>
        <w:rPr>
          <w:i/>
        </w:rPr>
        <w:t>zebra</w:t>
      </w:r>
      <w:r>
        <w:rPr/>
        <w:t xml:space="preserve"> shown below may require fuzzy logic matching to ensure that the different codings for </w:t>
      </w:r>
      <w:r>
        <w:rPr>
          <w:i/>
        </w:rPr>
        <w:t>is-a-horse</w:t>
      </w:r>
      <w:r>
        <w:rPr/>
        <w:t xml:space="preserve"> are all combined together, as shown in Table ??.</w:t>
      </w:r>
    </w:p>
    <w:p>
      <w:pPr>
        <w:pStyle w:val="Heading2"/>
        <w:rPr/>
      </w:pPr>
      <w:bookmarkStart w:id="5" w:name="bag-of-words"/>
      <w:bookmarkEnd w:id="5"/>
      <w:r>
        <w:rPr/>
        <w:t>Bag of Words</w:t>
      </w:r>
    </w:p>
    <w:p>
      <w:pPr>
        <w:pStyle w:val="FirstParagraph"/>
        <w:rPr/>
      </w:pPr>
      <w:r>
        <w:rPr/>
        <w:t>The bag of words approach simply treats each token as a separate feature to be tabulated for analysis. After stemming and lemmatization, the data can be processed as single word tokens into a table of frequencies for each cue word. The resulting dataframe is each cue-feature combination with a total for each feature.</w:t>
      </w:r>
    </w:p>
    <w:p>
      <w:pPr>
        <w:pStyle w:val="SourceCode"/>
        <w:rPr/>
      </w:pPr>
      <w:r>
        <w:rPr>
          <w:rStyle w:val="CommentTok"/>
        </w:rPr>
        <w:t xml:space="preserve">## Create an empty dataframe </w:t>
      </w:r>
      <w:r>
        <w:rPr/>
        <w:br/>
      </w:r>
      <w:r>
        <w:rPr>
          <w:rStyle w:val="NormalTok"/>
        </w:rPr>
        <w:t>bag_words &lt;-</w:t>
      </w:r>
      <w:r>
        <w:rPr>
          <w:rStyle w:val="StringTok"/>
        </w:rPr>
        <w:t xml:space="preserve"> </w:t>
      </w:r>
      <w:r>
        <w:rPr>
          <w:rStyle w:val="KeywordTok"/>
        </w:rPr>
        <w:t>data.frame</w:t>
      </w:r>
      <w:r>
        <w:rPr>
          <w:rStyle w:val="NormalTok"/>
        </w:rPr>
        <w:t>(</w:t>
      </w:r>
      <w:r>
        <w:rPr>
          <w:rStyle w:val="DataTypeTok"/>
        </w:rPr>
        <w:t>Word=</w:t>
      </w:r>
      <w:r>
        <w:rPr>
          <w:rStyle w:val="KeywordTok"/>
        </w:rPr>
        <w:t>character</w:t>
      </w:r>
      <w:r>
        <w:rPr>
          <w:rStyle w:val="NormalTok"/>
        </w:rPr>
        <w:t>(),</w:t>
      </w:r>
      <w:r>
        <w:rPr/>
        <w:br/>
      </w:r>
      <w:r>
        <w:rPr>
          <w:rStyle w:val="NormalTok"/>
        </w:rPr>
        <w:t xml:space="preserve">                        </w:t>
      </w:r>
      <w:r>
        <w:rPr>
          <w:rStyle w:val="DataTypeTok"/>
        </w:rPr>
        <w:t>Feature=</w:t>
      </w:r>
      <w:r>
        <w:rPr>
          <w:rStyle w:val="KeywordTok"/>
        </w:rPr>
        <w:t>character</w:t>
      </w:r>
      <w:r>
        <w:rPr>
          <w:rStyle w:val="NormalTok"/>
        </w:rPr>
        <w:t xml:space="preserve">(), </w:t>
      </w:r>
      <w:r>
        <w:rPr/>
        <w:br/>
      </w:r>
      <w:r>
        <w:rPr>
          <w:rStyle w:val="NormalTok"/>
        </w:rPr>
        <w:t xml:space="preserve">                        </w:t>
      </w:r>
      <w:r>
        <w:rPr>
          <w:rStyle w:val="DataTypeTok"/>
        </w:rPr>
        <w:t>Frequency=</w:t>
      </w:r>
      <w:r>
        <w:rPr>
          <w:rStyle w:val="KeywordTok"/>
        </w:rPr>
        <w:t>numeric</w:t>
      </w:r>
      <w:r>
        <w:rPr>
          <w:rStyle w:val="NormalTok"/>
        </w:rPr>
        <w:t xml:space="preserve">(), </w:t>
      </w:r>
      <w:r>
        <w:rPr/>
        <w:br/>
      </w:r>
      <w:r>
        <w:rPr>
          <w:rStyle w:val="NormalTok"/>
        </w:rPr>
        <w:t xml:space="preserve">                        </w:t>
      </w:r>
      <w:r>
        <w:rPr>
          <w:rStyle w:val="DataTypeTok"/>
        </w:rPr>
        <w:t>stringsAsFactors=</w:t>
      </w:r>
      <w:r>
        <w:rPr>
          <w:rStyle w:val="OtherTok"/>
        </w:rPr>
        <w:t>FALSE</w:t>
      </w:r>
      <w:r>
        <w:rPr>
          <w:rStyle w:val="NormalTok"/>
        </w:rPr>
        <w:t xml:space="preserve">) </w:t>
      </w:r>
      <w:r>
        <w:rPr/>
        <w:br/>
      </w:r>
      <w:r>
        <w:rPr>
          <w:rStyle w:val="CommentTok"/>
        </w:rPr>
        <w:t>## Loop over each word</w:t>
      </w:r>
      <w:r>
        <w:rP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(unique_concepts)){</w:t>
      </w:r>
      <w:r>
        <w:rPr/>
        <w:br/>
      </w:r>
      <w:r>
        <w:rPr>
          <w:rStyle w:val="NormalTok"/>
        </w:rPr>
        <w:t xml:space="preserve">  </w:t>
      </w:r>
      <w:r>
        <w:rPr>
          <w:rStyle w:val="CommentTok"/>
        </w:rPr>
        <w:t>## Create a table of frequencies</w:t>
      </w:r>
      <w:r>
        <w:rPr/>
        <w:br/>
      </w:r>
      <w:r>
        <w:rPr>
          <w:rStyle w:val="NormalTok"/>
        </w:rPr>
        <w:t xml:space="preserve">  word_table &lt;-</w:t>
      </w:r>
      <w:r>
        <w:rPr>
          <w:rStyle w:val="StringTok"/>
        </w:rPr>
        <w:t xml:space="preserve"> </w:t>
      </w:r>
      <w:r>
        <w:rPr>
          <w:rStyle w:val="KeywordTok"/>
        </w:rPr>
        <w:t>as.data.frame</w:t>
      </w:r>
      <w:r>
        <w:rPr>
          <w:rStyle w:val="NormalTok"/>
        </w:rPr>
        <w:t>(</w:t>
      </w:r>
      <w:r>
        <w:rPr>
          <w:rStyle w:val="KeywordTok"/>
        </w:rPr>
        <w:t>table</w:t>
      </w:r>
      <w:r>
        <w:rPr>
          <w:rStyle w:val="NormalTok"/>
        </w:rPr>
        <w:t>(</w:t>
      </w:r>
      <w:r>
        <w:rPr/>
        <w:br/>
      </w:r>
      <w:r>
        <w:rPr>
          <w:rStyle w:val="NormalTok"/>
        </w:rPr>
        <w:t xml:space="preserve">    </w:t>
      </w:r>
      <w:r>
        <w:rPr>
          <w:rStyle w:val="CommentTok"/>
        </w:rPr>
        <w:t>## Tokenize the words</w:t>
      </w:r>
      <w:r>
        <w:rPr/>
        <w:br/>
      </w:r>
      <w:r>
        <w:rPr>
          <w:rStyle w:val="NormalTok"/>
        </w:rPr>
        <w:t xml:space="preserve">    </w:t>
      </w:r>
      <w:r>
        <w:rPr>
          <w:rStyle w:val="KeywordTok"/>
        </w:rPr>
        <w:t>tokenize</w:t>
      </w:r>
      <w:r>
        <w:rPr>
          <w:rStyle w:val="NormalTok"/>
        </w:rPr>
        <w:t>(</w:t>
      </w:r>
      <w:r>
        <w:rPr/>
        <w:br/>
      </w:r>
      <w:r>
        <w:rPr>
          <w:rStyle w:val="NormalTok"/>
        </w:rPr>
        <w:t xml:space="preserve">      </w:t>
      </w:r>
      <w:r>
        <w:rPr>
          <w:rStyle w:val="CommentTok"/>
        </w:rPr>
        <w:t>## Put all answers together in one character string</w:t>
      </w:r>
      <w:r>
        <w:rPr/>
        <w:br/>
      </w:r>
      <w:r>
        <w:rPr>
          <w:rStyle w:val="NormalTok"/>
        </w:rPr>
        <w:t xml:space="preserve">      </w:t>
      </w:r>
      <w:r>
        <w:rPr>
          <w:rStyle w:val="KeywordTok"/>
        </w:rPr>
        <w:t>paste0</w:t>
      </w:r>
      <w:r>
        <w:rPr>
          <w:rStyle w:val="NormalTok"/>
        </w:rPr>
        <w:t>(lemmas</w:t>
      </w:r>
      <w:r>
        <w:rPr>
          <w:rStyle w:val="OperatorTok"/>
        </w:rPr>
        <w:t>$</w:t>
      </w:r>
      <w:r>
        <w:rPr>
          <w:rStyle w:val="NormalTok"/>
        </w:rPr>
        <w:t>answer[lemmas</w:t>
      </w:r>
      <w:r>
        <w:rPr>
          <w:rStyle w:val="OperatorTok"/>
        </w:rPr>
        <w:t>$</w:t>
      </w:r>
      <w:r>
        <w:rPr>
          <w:rStyle w:val="NormalTok"/>
        </w:rPr>
        <w:t xml:space="preserve">word </w:t>
      </w:r>
      <w:r>
        <w:rPr>
          <w:rStyle w:val="OperatorTok"/>
        </w:rPr>
        <w:t>==</w:t>
      </w:r>
      <w:r>
        <w:rPr>
          <w:rStyle w:val="StringTok"/>
        </w:rPr>
        <w:t xml:space="preserve"> </w:t>
      </w:r>
      <w:r>
        <w:rPr>
          <w:rStyle w:val="NormalTok"/>
        </w:rPr>
        <w:t xml:space="preserve">unique_concepts[i]], </w:t>
      </w:r>
      <w:r>
        <w:rPr>
          <w:rStyle w:val="DataTypeTok"/>
        </w:rPr>
        <w:t>collapse =</w:t>
      </w:r>
      <w:r>
        <w:rPr>
          <w:rStyle w:val="NormalTok"/>
        </w:rPr>
        <w:t xml:space="preserve"> </w:t>
      </w:r>
      <w:r>
        <w:rPr>
          <w:rStyle w:val="StringTok"/>
        </w:rPr>
        <w:t>" "</w:t>
      </w:r>
      <w:r>
        <w:rPr>
          <w:rStyle w:val="NormalTok"/>
        </w:rPr>
        <w:t xml:space="preserve">), </w:t>
      </w:r>
      <w:r>
        <w:rPr/>
        <w:br/>
      </w:r>
      <w:r>
        <w:rPr>
          <w:rStyle w:val="NormalTok"/>
        </w:rPr>
        <w:t xml:space="preserve">      </w:t>
      </w:r>
      <w:r>
        <w:rPr>
          <w:rStyle w:val="DataTypeTok"/>
        </w:rPr>
        <w:t>format =</w:t>
      </w:r>
      <w:r>
        <w:rPr>
          <w:rStyle w:val="NormalTok"/>
        </w:rPr>
        <w:t xml:space="preserve"> </w:t>
      </w:r>
      <w:r>
        <w:rPr>
          <w:rStyle w:val="StringTok"/>
        </w:rPr>
        <w:t>"obj"</w:t>
      </w:r>
      <w:r>
        <w:rPr>
          <w:rStyle w:val="NormalTok"/>
        </w:rPr>
        <w:t xml:space="preserve">, </w:t>
      </w:r>
      <w:r>
        <w:rPr>
          <w:rStyle w:val="DataTypeTok"/>
        </w:rPr>
        <w:t>tag =</w:t>
      </w:r>
      <w:r>
        <w:rPr>
          <w:rStyle w:val="NormalTok"/>
        </w:rPr>
        <w:t xml:space="preserve"> F)))</w:t>
      </w:r>
      <w:r>
        <w:rPr/>
        <w:br/>
      </w:r>
      <w:r>
        <w:rPr>
          <w:rStyle w:val="NormalTok"/>
        </w:rPr>
        <w:t xml:space="preserve">  </w:t>
      </w:r>
      <w:r>
        <w:rPr/>
        <w:br/>
      </w:r>
      <w:r>
        <w:rPr>
          <w:rStyle w:val="NormalTok"/>
        </w:rPr>
        <w:t xml:space="preserve">  </w:t>
      </w:r>
      <w:r>
        <w:rPr>
          <w:rStyle w:val="CommentTok"/>
        </w:rPr>
        <w:t>## Clean up the table</w:t>
      </w:r>
      <w:r>
        <w:rPr/>
        <w:br/>
      </w:r>
      <w:r>
        <w:rPr>
          <w:rStyle w:val="NormalTok"/>
        </w:rPr>
        <w:t xml:space="preserve">  word_table</w:t>
      </w:r>
      <w:r>
        <w:rPr>
          <w:rStyle w:val="OperatorTok"/>
        </w:rPr>
        <w:t>$</w:t>
      </w:r>
      <w:r>
        <w:rPr>
          <w:rStyle w:val="NormalTok"/>
        </w:rPr>
        <w:t>Word &lt;-</w:t>
      </w:r>
      <w:r>
        <w:rPr>
          <w:rStyle w:val="StringTok"/>
        </w:rPr>
        <w:t xml:space="preserve"> </w:t>
      </w:r>
      <w:r>
        <w:rPr>
          <w:rStyle w:val="NormalTok"/>
        </w:rPr>
        <w:t>unique_concepts[i]</w:t>
      </w:r>
      <w:r>
        <w:rPr/>
        <w:br/>
      </w:r>
      <w:r>
        <w:rPr>
          <w:rStyle w:val="NormalTok"/>
        </w:rPr>
        <w:t xml:space="preserve">  </w:t>
      </w:r>
      <w:r>
        <w:rPr>
          <w:rStyle w:val="KeywordTok"/>
        </w:rPr>
        <w:t>colnames</w:t>
      </w:r>
      <w:r>
        <w:rPr>
          <w:rStyle w:val="NormalTok"/>
        </w:rPr>
        <w:t>(word_table) =</w:t>
      </w:r>
      <w:r>
        <w:rPr>
          <w:rStyle w:val="StringTok"/>
        </w:rPr>
        <w:t xml:space="preserve"> </w:t>
      </w:r>
      <w:r>
        <w:rPr>
          <w:rStyle w:val="KeywordTok"/>
        </w:rPr>
        <w:t>c</w:t>
      </w:r>
      <w:r>
        <w:rPr>
          <w:rStyle w:val="NormalTok"/>
        </w:rPr>
        <w:t>(</w:t>
      </w:r>
      <w:r>
        <w:rPr>
          <w:rStyle w:val="StringTok"/>
        </w:rPr>
        <w:t>"Feature"</w:t>
      </w:r>
      <w:r>
        <w:rPr>
          <w:rStyle w:val="NormalTok"/>
        </w:rPr>
        <w:t xml:space="preserve">, </w:t>
      </w:r>
      <w:r>
        <w:rPr>
          <w:rStyle w:val="StringTok"/>
        </w:rPr>
        <w:t>"Frequency"</w:t>
      </w:r>
      <w:r>
        <w:rPr>
          <w:rStyle w:val="NormalTok"/>
        </w:rPr>
        <w:t xml:space="preserve">, </w:t>
      </w:r>
      <w:r>
        <w:rPr>
          <w:rStyle w:val="StringTok"/>
        </w:rPr>
        <w:t>"Word"</w:t>
      </w:r>
      <w:r>
        <w:rPr>
          <w:rStyle w:val="NormalTok"/>
        </w:rPr>
        <w:t>)</w:t>
      </w:r>
      <w:r>
        <w:rPr/>
        <w:br/>
      </w:r>
      <w:r>
        <w:rPr>
          <w:rStyle w:val="NormalTok"/>
        </w:rPr>
        <w:t xml:space="preserve">  </w:t>
      </w:r>
      <w:r>
        <w:rPr/>
        <w:br/>
      </w:r>
      <w:r>
        <w:rPr>
          <w:rStyle w:val="NormalTok"/>
        </w:rPr>
        <w:t xml:space="preserve">  bag_words &lt;-</w:t>
      </w:r>
      <w:r>
        <w:rPr>
          <w:rStyle w:val="StringTok"/>
        </w:rPr>
        <w:t xml:space="preserve"> </w:t>
      </w:r>
      <w:r>
        <w:rPr>
          <w:rStyle w:val="KeywordTok"/>
        </w:rPr>
        <w:t>rbind</w:t>
      </w:r>
      <w:r>
        <w:rPr>
          <w:rStyle w:val="NormalTok"/>
        </w:rPr>
        <w:t xml:space="preserve">(bag_words, word_table[ ,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w:t>
      </w:r>
      <w:r>
        <w:rPr/>
        <w:br/>
      </w:r>
      <w:r>
        <w:rPr>
          <w:rStyle w:val="NormalTok"/>
        </w:rPr>
        <w:t>}</w:t>
      </w:r>
      <w:r>
        <w:rPr/>
        <w:br/>
      </w:r>
      <w:r>
        <w:rPr>
          <w:rStyle w:val="CommentTok"/>
        </w:rPr>
        <w:t>## Remove punctuation</w:t>
      </w:r>
      <w:r>
        <w:rPr/>
        <w:br/>
      </w:r>
      <w:r>
        <w:rPr>
          <w:rStyle w:val="NormalTok"/>
        </w:rPr>
        <w:t>bag_words &lt;-</w:t>
      </w:r>
      <w:r>
        <w:rPr>
          <w:rStyle w:val="StringTok"/>
        </w:rPr>
        <w:t xml:space="preserve"> </w:t>
      </w:r>
      <w:r>
        <w:rPr>
          <w:rStyle w:val="NormalTok"/>
        </w:rPr>
        <w:t>bag_words[</w:t>
      </w:r>
      <w:r>
        <w:rPr>
          <w:rStyle w:val="OperatorTok"/>
        </w:rPr>
        <w:t>-</w:t>
      </w:r>
      <w:r>
        <w:rPr>
          <w:rStyle w:val="KeywordTok"/>
        </w:rPr>
        <w:t>c</w:t>
      </w:r>
      <w:r>
        <w:rPr>
          <w:rStyle w:val="NormalTok"/>
        </w:rPr>
        <w:t>(</w:t>
      </w:r>
      <w:r>
        <w:rPr>
          <w:rStyle w:val="KeywordTok"/>
        </w:rPr>
        <w:t>grep</w:t>
      </w:r>
      <w:r>
        <w:rPr>
          <w:rStyle w:val="NormalTok"/>
        </w:rPr>
        <w:t>(</w:t>
      </w:r>
      <w:r>
        <w:rPr>
          <w:rStyle w:val="StringTok"/>
        </w:rPr>
        <w:t>'^[[:punct:]]'</w:t>
      </w:r>
      <w:r>
        <w:rPr>
          <w:rStyle w:val="NormalTok"/>
        </w:rPr>
        <w:t>,bag_words</w:t>
      </w:r>
      <w:r>
        <w:rPr>
          <w:rStyle w:val="OperatorTok"/>
        </w:rPr>
        <w:t>$</w:t>
      </w:r>
      <w:r>
        <w:rPr>
          <w:rStyle w:val="NormalTok"/>
        </w:rPr>
        <w:t>Feature)), ]</w:t>
      </w:r>
    </w:p>
    <w:p>
      <w:pPr>
        <w:pStyle w:val="FirstParagraph"/>
        <w:rPr/>
      </w:pPr>
      <w:r>
        <w:rPr/>
      </w:r>
    </w:p>
    <w:p>
      <w:pPr>
        <w:pStyle w:val="TextBody"/>
        <w:rPr/>
      </w:pPr>
      <w:r>
        <w:rPr/>
        <w:t xml:space="preserve">Tab ?? shows the top ten most frequent responses to </w:t>
      </w:r>
      <w:r>
        <w:rPr>
          <w:i/>
        </w:rPr>
        <w:t>zebra</w:t>
      </w:r>
      <w:r>
        <w:rPr/>
        <w:t xml:space="preserve"> given the bag of words approach. The top ten features in zebra indicate a match to the multi-word sequence approach but the inclusion of words such as </w:t>
      </w:r>
      <w:r>
        <w:rPr>
          <w:i/>
        </w:rPr>
        <w:t>be, in, a</w:t>
      </w:r>
      <w:r>
        <w:rPr/>
        <w:t xml:space="preserve"> indicate the need to remove irrelevant words listed with features.</w:t>
      </w:r>
    </w:p>
    <w:p>
      <w:pPr>
        <w:pStyle w:val="Heading2"/>
        <w:rPr/>
      </w:pPr>
      <w:bookmarkStart w:id="6" w:name="stopwords"/>
      <w:bookmarkEnd w:id="6"/>
      <w:r>
        <w:rPr/>
        <w:t>Stopwords</w:t>
      </w:r>
    </w:p>
    <w:p>
      <w:pPr>
        <w:pStyle w:val="FirstParagraph"/>
        <w:rPr/>
      </w:pPr>
      <w:r>
        <w:rPr/>
        <w:t xml:space="preserve">As shown in Figure 1, the next stage of processing would be to exclude stopwords, such as </w:t>
      </w:r>
      <w:r>
        <w:rPr>
          <w:i/>
        </w:rPr>
        <w:t>the, of, but</w:t>
      </w:r>
      <w:r>
        <w:rPr/>
        <w:t xml:space="preserve">, for either the multi-word sequence or bag of word style processing. The </w:t>
      </w:r>
      <w:r>
        <w:rPr>
          <w:rStyle w:val="VerbatimChar"/>
        </w:rPr>
        <w:t>stopwords</w:t>
      </w:r>
      <w:r>
        <w:rPr/>
        <w:t xml:space="preserve"> package (Benoit, Muhr, &amp; Watanabe, 2017) includes a list of stopwords for more than 50 languages. For multi-word sequence processing, these values can be removed by subsetting the data to exclude stopwords as unigrams</w:t>
      </w:r>
      <w:ins w:id="82" w:author="Simon De Deyne" w:date="2019-06-03T18:12:00Z">
        <w:r>
          <w:rPr/>
          <w:commentReference w:id="6"/>
        </w:r>
      </w:ins>
      <w:r>
        <w:rPr/>
        <w:t>.</w:t>
      </w:r>
    </w:p>
    <w:p>
      <w:pPr>
        <w:pStyle w:val="SourceCode"/>
        <w:rPr/>
      </w:pPr>
      <w:r>
        <w:rPr>
          <w:rStyle w:val="CommentTok"/>
        </w:rPr>
        <w:t>## Install the stopwords package or use tm</w:t>
      </w:r>
      <w:r>
        <w:rPr/>
        <w:br/>
      </w:r>
      <w:r>
        <w:rPr>
          <w:rStyle w:val="CommentTok"/>
        </w:rPr>
        <w:t>#install.packages("stopwords")</w:t>
      </w:r>
      <w:r>
        <w:rPr/>
        <w:br/>
      </w:r>
      <w:r>
        <w:rPr>
          <w:rStyle w:val="KeywordTok"/>
        </w:rPr>
        <w:t>library</w:t>
      </w:r>
      <w:r>
        <w:rPr>
          <w:rStyle w:val="NormalTok"/>
        </w:rPr>
        <w:t>(stopwords)</w:t>
      </w:r>
      <w:r>
        <w:rPr/>
        <w:br/>
      </w:r>
      <w:r>
        <w:rPr>
          <w:rStyle w:val="CommentTok"/>
        </w:rPr>
        <w:t>## Remove stop words from either processing approach</w:t>
      </w:r>
      <w:r>
        <w:rPr/>
        <w:br/>
      </w:r>
      <w:r>
        <w:rPr>
          <w:rStyle w:val="NormalTok"/>
        </w:rPr>
        <w:t>multi_words &lt;-</w:t>
      </w:r>
      <w:r>
        <w:rPr>
          <w:rStyle w:val="StringTok"/>
        </w:rPr>
        <w:t xml:space="preserve"> </w:t>
      </w:r>
      <w:r>
        <w:rPr>
          <w:rStyle w:val="KeywordTok"/>
        </w:rPr>
        <w:t>subset</w:t>
      </w:r>
      <w:r>
        <w:rPr>
          <w:rStyle w:val="NormalTok"/>
        </w:rPr>
        <w:t xml:space="preserve">(multi_words, </w:t>
      </w:r>
      <w:r>
        <w:rPr/>
        <w:br/>
      </w:r>
      <w:r>
        <w:rPr>
          <w:rStyle w:val="NormalTok"/>
        </w:rPr>
        <w:t xml:space="preserve">                      </w:t>
      </w:r>
      <w:r>
        <w:rPr>
          <w:rStyle w:val="OperatorTok"/>
        </w:rPr>
        <w:t>!</w:t>
      </w:r>
      <w:r>
        <w:rPr>
          <w:rStyle w:val="NormalTok"/>
        </w:rPr>
        <w:t xml:space="preserve">(Feature </w:t>
      </w:r>
      <w:r>
        <w:rPr>
          <w:rStyle w:val="OperatorTok"/>
        </w:rPr>
        <w:t>%in%</w:t>
      </w:r>
      <w:r>
        <w:rPr>
          <w:rStyle w:val="StringTok"/>
        </w:rPr>
        <w:t xml:space="preserve"> </w:t>
      </w:r>
      <w:r>
        <w:rPr>
          <w:rStyle w:val="KeywordTok"/>
        </w:rPr>
        <w:t>stopwords</w:t>
      </w:r>
      <w:r>
        <w:rPr>
          <w:rStyle w:val="NormalTok"/>
        </w:rPr>
        <w:t>(</w:t>
      </w:r>
      <w:r>
        <w:rPr>
          <w:rStyle w:val="DataTypeTok"/>
        </w:rPr>
        <w:t>language =</w:t>
      </w:r>
      <w:r>
        <w:rPr>
          <w:rStyle w:val="NormalTok"/>
        </w:rPr>
        <w:t xml:space="preserve"> </w:t>
      </w:r>
      <w:r>
        <w:rPr>
          <w:rStyle w:val="StringTok"/>
        </w:rPr>
        <w:t>"en"</w:t>
      </w:r>
      <w:r>
        <w:rPr>
          <w:rStyle w:val="NormalTok"/>
        </w:rPr>
        <w:t xml:space="preserve">, </w:t>
      </w:r>
      <w:r>
        <w:rPr/>
        <w:br/>
      </w:r>
      <w:r>
        <w:rPr>
          <w:rStyle w:val="NormalTok"/>
        </w:rPr>
        <w:t xml:space="preserve">                                               </w:t>
      </w:r>
      <w:r>
        <w:rPr>
          <w:rStyle w:val="DataTypeTok"/>
        </w:rPr>
        <w:t>source =</w:t>
      </w:r>
      <w:r>
        <w:rPr>
          <w:rStyle w:val="NormalTok"/>
        </w:rPr>
        <w:t xml:space="preserve"> </w:t>
      </w:r>
      <w:r>
        <w:rPr>
          <w:rStyle w:val="StringTok"/>
        </w:rPr>
        <w:t>"snowball"</w:t>
      </w:r>
      <w:r>
        <w:rPr>
          <w:rStyle w:val="NormalTok"/>
        </w:rPr>
        <w:t>)))</w:t>
      </w:r>
      <w:r>
        <w:rPr/>
        <w:br/>
      </w:r>
      <w:r>
        <w:rPr>
          <w:rStyle w:val="NormalTok"/>
        </w:rPr>
        <w:t>bag_words &lt;-</w:t>
      </w:r>
      <w:r>
        <w:rPr>
          <w:rStyle w:val="StringTok"/>
        </w:rPr>
        <w:t xml:space="preserve"> </w:t>
      </w:r>
      <w:r>
        <w:rPr>
          <w:rStyle w:val="KeywordTok"/>
        </w:rPr>
        <w:t>subset</w:t>
      </w:r>
      <w:r>
        <w:rPr>
          <w:rStyle w:val="NormalTok"/>
        </w:rPr>
        <w:t xml:space="preserve">(bag_words, </w:t>
      </w:r>
      <w:r>
        <w:rPr/>
        <w:br/>
      </w:r>
      <w:r>
        <w:rPr>
          <w:rStyle w:val="NormalTok"/>
        </w:rPr>
        <w:t xml:space="preserve">                    </w:t>
      </w:r>
      <w:r>
        <w:rPr>
          <w:rStyle w:val="OperatorTok"/>
        </w:rPr>
        <w:t>!</w:t>
      </w:r>
      <w:r>
        <w:rPr>
          <w:rStyle w:val="NormalTok"/>
        </w:rPr>
        <w:t xml:space="preserve">(Feature </w:t>
      </w:r>
      <w:r>
        <w:rPr>
          <w:rStyle w:val="OperatorTok"/>
        </w:rPr>
        <w:t>%in%</w:t>
      </w:r>
      <w:r>
        <w:rPr>
          <w:rStyle w:val="StringTok"/>
        </w:rPr>
        <w:t xml:space="preserve"> </w:t>
      </w:r>
      <w:r>
        <w:rPr>
          <w:rStyle w:val="KeywordTok"/>
        </w:rPr>
        <w:t>stopwords</w:t>
      </w:r>
      <w:r>
        <w:rPr>
          <w:rStyle w:val="NormalTok"/>
        </w:rPr>
        <w:t>(</w:t>
      </w:r>
      <w:r>
        <w:rPr>
          <w:rStyle w:val="DataTypeTok"/>
        </w:rPr>
        <w:t>language =</w:t>
      </w:r>
      <w:r>
        <w:rPr>
          <w:rStyle w:val="NormalTok"/>
        </w:rPr>
        <w:t xml:space="preserve"> </w:t>
      </w:r>
      <w:r>
        <w:rPr>
          <w:rStyle w:val="StringTok"/>
        </w:rPr>
        <w:t>"en"</w:t>
      </w:r>
      <w:r>
        <w:rPr>
          <w:rStyle w:val="NormalTok"/>
        </w:rPr>
        <w:t xml:space="preserve">, </w:t>
      </w:r>
      <w:r>
        <w:rPr/>
        <w:br/>
      </w:r>
      <w:r>
        <w:rPr>
          <w:rStyle w:val="NormalTok"/>
        </w:rPr>
        <w:t xml:space="preserve">                                             </w:t>
      </w:r>
      <w:r>
        <w:rPr>
          <w:rStyle w:val="DataTypeTok"/>
        </w:rPr>
        <w:t>source =</w:t>
      </w:r>
      <w:r>
        <w:rPr>
          <w:rStyle w:val="NormalTok"/>
        </w:rPr>
        <w:t xml:space="preserve"> </w:t>
      </w:r>
      <w:r>
        <w:rPr>
          <w:rStyle w:val="StringTok"/>
        </w:rPr>
        <w:t>"snowball"</w:t>
      </w:r>
      <w:r>
        <w:rPr>
          <w:rStyle w:val="NormalTok"/>
        </w:rPr>
        <w:t>)))</w:t>
      </w:r>
    </w:p>
    <w:p>
      <w:pPr>
        <w:pStyle w:val="FirstParagraph"/>
        <w:rPr/>
      </w:pPr>
      <w:r>
        <w:rPr/>
      </w:r>
    </w:p>
    <w:p>
      <w:pPr>
        <w:pStyle w:val="Heading2"/>
        <w:rPr/>
      </w:pPr>
      <w:bookmarkStart w:id="7" w:name="descriptive-statistics"/>
      <w:bookmarkEnd w:id="7"/>
      <w:r>
        <w:rPr/>
        <w:t>Descriptive Statistics</w:t>
      </w:r>
    </w:p>
    <w:p>
      <w:pPr>
        <w:pStyle w:val="FirstParagraph"/>
        <w:rPr/>
      </w:pPr>
      <w:r>
        <w:rPr/>
        <w:t xml:space="preserve">The finalized data now represents a a processed set of cue-feature combinations with their frequencies for analysis. Given the differences in sample size across data collection points from Buchanan et al. (2019), this information was merged with the sample data. Table ?? includes descriptive statistics for the processed cue-feature set. First, the number of cue-feature combinations was calculated by taking the average number of cue-feature listings for each cue. Therefore, the total number of features listed for </w:t>
      </w:r>
      <w:r>
        <w:rPr>
          <w:i/>
        </w:rPr>
        <w:t>zebra</w:t>
      </w:r>
      <w:r>
        <w:rPr/>
        <w:t xml:space="preserve"> might be 100, while </w:t>
      </w:r>
      <w:r>
        <w:rPr>
          <w:i/>
        </w:rPr>
        <w:t>apple</w:t>
      </w:r>
      <w:r>
        <w:rPr/>
        <w:t xml:space="preserve"> might be 45, and these values were averaged.</w:t>
      </w:r>
    </w:p>
    <w:p>
      <w:pPr>
        <w:pStyle w:val="TextBody"/>
        <w:rPr/>
      </w:pPr>
      <w:r>
        <w:rPr/>
        <w:t xml:space="preserve">More cue-feature combinations are listed for the multi-word approach, due to differences in combinations for some overlapping features as shown in Table ??. The large standard deviation for both approaches indicates that cues have a wide range of possible features listed. The correlation provided represents the relation between sample size for a cue and the number of features listed for that cue. These values are high and positive, indicating that the number of unique features increases with each participant. 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example, McRae et al. (2005) used 16% or 5/30 participants as a minimum standard, and Buchanan et al. (2019) recently used a similar criteria. </w:t>
      </w:r>
      <w:del w:id="83" w:author="Simon De Deyne" w:date="2019-06-03T18:14:00Z">
        <w:r>
          <w:rPr/>
          <w:delText>The</w:delText>
        </w:r>
      </w:del>
      <w:ins w:id="84" w:author="Simon De Deyne" w:date="2019-06-03T18:14:00Z">
        <w:r>
          <w:rPr/>
          <w:t>A large number of</w:t>
        </w:r>
      </w:ins>
      <w:del w:id="85" w:author="Simon De Deyne" w:date="2019-06-03T18:14:00Z">
        <w:r>
          <w:rPr/>
          <w:delText xml:space="preserve"> average number of </w:delText>
        </w:r>
      </w:del>
      <w:r>
        <w:rPr/>
        <w:t xml:space="preserve">cue-features </w:t>
      </w:r>
      <w:del w:id="86" w:author="Simon De Deyne" w:date="2019-06-03T18:14:00Z">
        <w:r>
          <w:rPr/>
          <w:delText>that would be considered low in proportion is quite large</w:delText>
        </w:r>
      </w:del>
      <w:ins w:id="87" w:author="Simon De Deyne" w:date="2019-06-03T18:14:00Z">
        <w:r>
          <w:rPr/>
          <w:t>are generated by a small number of participants</w:t>
        </w:r>
      </w:ins>
      <w:r>
        <w:rPr/>
        <w:t xml:space="preserve">, indicating that these are potentially idiosyncratic or part of long tailed distribution of feature responses with many low frequency features. </w:t>
      </w:r>
      <w:commentRangeStart w:id="7"/>
      <w:r>
        <w:rPr/>
        <w:t>The advantage to the suggested data processing pipeline and code provided here is the ability of each researcher to determine their own level of response necessary, if desired.</w:t>
      </w:r>
      <w:ins w:id="88" w:author="Simon De Deyne" w:date="2019-06-03T18:15:00Z">
        <w:commentRangeEnd w:id="7"/>
        <w:r>
          <w:commentReference w:id="7"/>
        </w:r>
        <w:r>
          <w:rPr/>
        </w:r>
      </w:ins>
    </w:p>
    <w:p>
      <w:pPr>
        <w:pStyle w:val="TextBody"/>
        <w:rPr/>
      </w:pPr>
      <w:r>
        <w:rPr/>
        <w:t xml:space="preserve">The next two lines of Table ?? indicate cue-feature combination frequencies, such as the number of times </w:t>
      </w:r>
      <w:r>
        <w:rPr>
          <w:i/>
        </w:rPr>
        <w:t>zebra-stripes</w:t>
      </w:r>
      <w:r>
        <w:rPr/>
        <w:t xml:space="preserve"> or </w:t>
      </w:r>
      <w:r>
        <w:rPr>
          <w:i/>
        </w:rPr>
        <w:t>apple-red</w:t>
      </w:r>
      <w:r>
        <w:rPr/>
        <w:t xml:space="preserve"> were listed by participants. The percent of responses is the frequency divided by sample size for each cue, to normalize over different sample sizes present in the data. These average frequency/percent was calculated for each cue, and then averaged over all cues. The correlation represents the average frequency/percent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 Additionally, the correlation between percent of response and sample size is negative, suggesting that larger sample sizes are often paired with more items with smaller percent likelihoods. Figure 2 displays the correlations for the average cue-frequency responses and the percent cue-frequency responses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percent.</w:t>
      </w:r>
    </w:p>
    <w:p>
      <w:pPr>
        <w:pStyle w:val="Normal"/>
        <w:rPr/>
      </w:pPr>
      <w:r>
        <w:rPr/>
        <w:drawing>
          <wp:inline distT="0" distB="0" distL="0" distR="0">
            <wp:extent cx="5969000" cy="4476750"/>
            <wp:effectExtent l="0" t="0" r="0" b="0"/>
            <wp:docPr id="2" name="Image1" descr="Figure 2: Correlation of sample size with the average cue-feature frequency (left) and percent (right) of response for each cue for both processing approaches. Each point represents a cue word, and the size of the point indicates the variability of the average frequency or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Correlation of sample size with the average cue-feature frequency (left) and percent (right) of response for each cue for both processing approaches. Each point represents a cue word, and the size of the point indicates the variability of the average frequency or percent."/>
                    <pic:cNvPicPr>
                      <a:picLocks noChangeAspect="1" noChangeArrowheads="1"/>
                    </pic:cNvPicPr>
                  </pic:nvPicPr>
                  <pic:blipFill>
                    <a:blip r:embed="rId5"/>
                    <a:stretch>
                      <a:fillRect/>
                    </a:stretch>
                  </pic:blipFill>
                  <pic:spPr bwMode="auto">
                    <a:xfrm>
                      <a:off x="0" y="0"/>
                      <a:ext cx="5969000" cy="4476750"/>
                    </a:xfrm>
                    <a:prstGeom prst="rect">
                      <a:avLst/>
                    </a:prstGeom>
                  </pic:spPr>
                </pic:pic>
              </a:graphicData>
            </a:graphic>
          </wp:inline>
        </w:drawing>
      </w:r>
    </w:p>
    <w:p>
      <w:pPr>
        <w:pStyle w:val="ImageCaption"/>
        <w:rPr/>
      </w:pPr>
      <w:r>
        <w:rPr/>
        <w:t>Fi</w:t>
      </w:r>
      <w:ins w:id="89" w:author="Simon De Deyne" w:date="2019-06-03T18:17:00Z">
        <w:r>
          <w:rPr/>
          <w:commentReference w:id="8"/>
        </w:r>
      </w:ins>
      <w:r>
        <w:rPr/>
        <w:t>gure 2: Correlation of sample size with the average cue-feature frequency (left) and percent (right) of response for each cue for both processing approaches. Each point represents a cue word, and the size of the point indicates the variability of the average frequency</w:t>
      </w:r>
      <w:ins w:id="90" w:author="Simon De Deyne" w:date="2019-06-03T18:16:00Z">
        <w:r>
          <w:rPr/>
          <w:t xml:space="preserve"> </w:t>
        </w:r>
      </w:ins>
      <w:ins w:id="91" w:author="Simon De Deyne" w:date="2019-06-03T18:16:00Z">
        <w:r>
          <w:rPr/>
          <w:t>(left)</w:t>
        </w:r>
      </w:ins>
      <w:r>
        <w:rPr/>
        <w:t xml:space="preserve"> or percent</w:t>
      </w:r>
      <w:ins w:id="92" w:author="Simon De Deyne" w:date="2019-06-03T18:16:00Z">
        <w:r>
          <w:rPr/>
          <w:t xml:space="preserve"> </w:t>
        </w:r>
      </w:ins>
      <w:ins w:id="93" w:author="Simon De Deyne" w:date="2019-06-03T18:16:00Z">
        <w:r>
          <w:rPr/>
          <w:t>(right)</w:t>
        </w:r>
      </w:ins>
      <w:r>
        <w:rPr/>
        <w:t>.</w:t>
      </w:r>
    </w:p>
    <w:p>
      <w:pPr>
        <w:pStyle w:val="Heading2"/>
        <w:rPr/>
      </w:pPr>
      <w:bookmarkStart w:id="8" w:name="internal-comparison-of-approach"/>
      <w:bookmarkEnd w:id="8"/>
      <w:r>
        <w:rPr/>
        <w:t>Internal Comparison of Approach</w:t>
      </w:r>
    </w:p>
    <w:p>
      <w:pPr>
        <w:pStyle w:val="FirstParagraph"/>
        <w:rPr/>
      </w:pPr>
      <w:r>
        <w:rPr/>
        <w:t>In this section, we show that the bag of words approach processed completely through code matches a bag of words approach that was hand coded from Buchanan et al. (2019). In Buchanan et al. (2019), the McRae et al. (2005) and Vinson and Vigliocco (2008) datasets were recoded in a bag of words approach, and the comparison between all three is provided below. The multi-word sequence approach would be comparable if one or more datasets used the same structured data collection approach or with considerable hand coded rules for feature combinations. The data from open ended responses, such as the Buchanan et al. (2019), could potentially be compared in the demonstrated multi-word sequence approach, if the raw data from other such projects were available.</w:t>
      </w:r>
    </w:p>
    <w:p>
      <w:pPr>
        <w:pStyle w:val="TextBody"/>
        <w:rPr/>
      </w:pPr>
      <w:r>
        <w:rPr/>
        <w:t xml:space="preserve">Cosine is often used as a measure of semantic similarity, indicating the feature overlap between two sets of cue-feature lists. These values can range from 0 (no overlap) to 1 (perfect overlap). There are two potential cosine values from the Buchanan et al. (2019): the raw cosine, which included all features as listed without lemmatization or stemming, and the </w:t>
      </w:r>
      <w:commentRangeStart w:id="9"/>
      <w:r>
        <w:rPr/>
        <w:t>translated cosine</w:t>
      </w:r>
      <w:ins w:id="94" w:author="Simon De Deyne" w:date="2019-06-03T18:18:00Z">
        <w:r>
          <w:rPr/>
        </w:r>
      </w:ins>
      <w:commentRangeEnd w:id="9"/>
      <w:r>
        <w:commentReference w:id="9"/>
      </w:r>
      <w:r>
        <w:rPr/>
        <w:t xml:space="preserve">, which included hand lemmatization processing. Each cue in the sample data for this project was compared to the corresponding cue in the Buchanan et al. (2019). If data were processed in an identical fashion, the cosine values would be nearly 1 for Buchanan et al. (2019) data or match the cosine values found for McRae et al. (2005) and Vinson and Vigliocco (2008) in the Buchanan et al. (2019) results (original feature cosine = .54-.55, translated features = .66-.67). </w:t>
      </w:r>
      <w:commentRangeStart w:id="10"/>
      <w:r>
        <w:rPr/>
        <w:t xml:space="preserve">However, all previous datasets have been reduced by eliminating idiosyncratic features at various points, and therefore, we might expect that noise in this data to reduce the average cosine values. The cosine matches for original features averaged: </w:t>
      </w:r>
      <w:r>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t xml:space="preserve"> = .69 (</w:t>
      </w:r>
      <w:r>
        <w:rPr>
          <w:i/>
        </w:rPr>
        <w:t>SD</w:t>
      </w:r>
      <w:r>
        <w:rPr/>
        <w:t xml:space="preserve"> = .17, </w:t>
      </w:r>
      <w:r>
        <w:rPr>
          <w:i/>
        </w:rPr>
        <w:t>N</w:t>
      </w:r>
      <w:r>
        <w:rPr/>
        <w:t xml:space="preserve"> = 226); </w:t>
      </w:r>
      <w:r>
        <w:rPr/>
      </w:r>
      <m:oMath xmlns:m="http://schemas.openxmlformats.org/officeDocument/2006/math">
        <m:sSub>
          <m:e>
            <m:r>
              <w:rPr>
                <w:rFonts w:ascii="Cambria Math" w:hAnsi="Cambria Math"/>
              </w:rPr>
              <m:t xml:space="preserve">M</m:t>
            </m:r>
          </m:e>
          <m:sub>
            <m:r>
              <w:rPr>
                <w:rFonts w:ascii="Cambria Math" w:hAnsi="Cambria Math"/>
              </w:rPr>
              <m:t xml:space="preserve">M</m:t>
            </m:r>
          </m:sub>
        </m:sSub>
      </m:oMath>
      <w:r>
        <w:rPr/>
        <w:t xml:space="preserve"> = .38 (</w:t>
      </w:r>
      <w:r>
        <w:rPr>
          <w:i/>
        </w:rPr>
        <w:t>SD</w:t>
      </w:r>
      <w:r>
        <w:rPr/>
        <w:t xml:space="preserve"> = .18, </w:t>
      </w:r>
      <w:r>
        <w:rPr>
          <w:i/>
        </w:rPr>
        <w:t>N</w:t>
      </w:r>
      <w:r>
        <w:rPr/>
        <w:t xml:space="preserve"> = 61); </w:t>
      </w:r>
      <w:r>
        <w:rPr/>
      </w:r>
      <m:oMath xmlns:m="http://schemas.openxmlformats.org/officeDocument/2006/math">
        <m:sSub>
          <m:e>
            <m:r>
              <w:rPr>
                <w:rFonts w:ascii="Cambria Math" w:hAnsi="Cambria Math"/>
              </w:rPr>
              <m:t xml:space="preserve">M</m:t>
            </m:r>
          </m:e>
          <m:sub>
            <m:r>
              <w:rPr>
                <w:rFonts w:ascii="Cambria Math" w:hAnsi="Cambria Math"/>
              </w:rPr>
              <m:t xml:space="preserve">V</m:t>
            </m:r>
          </m:sub>
        </m:sSub>
      </m:oMath>
      <w:r>
        <w:rPr/>
        <w:t xml:space="preserve"> = .59 (</w:t>
      </w:r>
      <w:r>
        <w:rPr>
          <w:i/>
        </w:rPr>
        <w:t>SD</w:t>
      </w:r>
      <w:r>
        <w:rPr/>
        <w:t xml:space="preserve"> = .18, </w:t>
      </w:r>
      <w:r>
        <w:rPr>
          <w:i/>
        </w:rPr>
        <w:t>N</w:t>
      </w:r>
      <w:r>
        <w:rPr/>
        <w:t xml:space="preserve"> = 68). These values indicate a somewhat comparable set of data, with lower values for McRae et al. (2005) than previous results. The cosine matches for translated features averaged: </w:t>
      </w:r>
      <w:r>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t xml:space="preserve"> = .72 (</w:t>
      </w:r>
      <w:r>
        <w:rPr>
          <w:i/>
        </w:rPr>
        <w:t>SD</w:t>
      </w:r>
      <w:r>
        <w:rPr/>
        <w:t xml:space="preserve"> = .16, </w:t>
      </w:r>
      <w:r>
        <w:rPr>
          <w:i/>
        </w:rPr>
        <w:t>N</w:t>
      </w:r>
      <w:r>
        <w:rPr/>
        <w:t xml:space="preserve"> = 226); </w:t>
      </w:r>
      <w:r>
        <w:rPr/>
      </w:r>
      <m:oMath xmlns:m="http://schemas.openxmlformats.org/officeDocument/2006/math">
        <m:sSub>
          <m:e>
            <m:r>
              <w:rPr>
                <w:rFonts w:ascii="Cambria Math" w:hAnsi="Cambria Math"/>
              </w:rPr>
              <m:t xml:space="preserve">M</m:t>
            </m:r>
          </m:e>
          <m:sub>
            <m:r>
              <w:rPr>
                <w:rFonts w:ascii="Cambria Math" w:hAnsi="Cambria Math"/>
              </w:rPr>
              <m:t xml:space="preserve">M</m:t>
            </m:r>
          </m:sub>
        </m:sSub>
      </m:oMath>
      <w:r>
        <w:rPr/>
        <w:t xml:space="preserve"> = .58 (</w:t>
      </w:r>
      <w:r>
        <w:rPr>
          <w:i/>
        </w:rPr>
        <w:t>SD</w:t>
      </w:r>
      <w:r>
        <w:rPr/>
        <w:t xml:space="preserve"> = .14, </w:t>
      </w:r>
      <w:r>
        <w:rPr>
          <w:i/>
        </w:rPr>
        <w:t>N</w:t>
      </w:r>
      <w:r>
        <w:rPr/>
        <w:t xml:space="preserve"> = 61); </w:t>
      </w:r>
      <w:r>
        <w:rPr/>
      </w:r>
      <m:oMath xmlns:m="http://schemas.openxmlformats.org/officeDocument/2006/math">
        <m:sSub>
          <m:e>
            <m:r>
              <w:rPr>
                <w:rFonts w:ascii="Cambria Math" w:hAnsi="Cambria Math"/>
              </w:rPr>
              <m:t xml:space="preserve">M</m:t>
            </m:r>
          </m:e>
          <m:sub>
            <m:r>
              <w:rPr>
                <w:rFonts w:ascii="Cambria Math" w:hAnsi="Cambria Math"/>
              </w:rPr>
              <m:t xml:space="preserve">V</m:t>
            </m:r>
          </m:sub>
        </m:sSub>
      </m:oMath>
      <w:r>
        <w:rPr/>
        <w:t xml:space="preserve"> = .58 (</w:t>
      </w:r>
      <w:r>
        <w:rPr>
          <w:i/>
        </w:rPr>
        <w:t>SD</w:t>
      </w:r>
      <w:r>
        <w:rPr/>
        <w:t xml:space="preserve"> = .19, </w:t>
      </w:r>
      <w:r>
        <w:rPr>
          <w:i/>
        </w:rPr>
        <w:t>N</w:t>
      </w:r>
      <w:r>
        <w:rPr/>
        <w:t xml:space="preserve"> = 68). </w:t>
      </w:r>
      <w:ins w:id="95" w:author="Simon De Deyne" w:date="2019-06-03T18:17:00Z">
        <w:r>
          <w:rPr/>
        </w:r>
      </w:ins>
      <w:commentRangeEnd w:id="10"/>
      <w:r>
        <w:commentReference w:id="10"/>
      </w:r>
      <w:r>
        <w:rPr/>
        <w:t xml:space="preserve">Again, these values indicate that the data processed entirely in </w:t>
      </w:r>
      <w:r>
        <w:rPr>
          <w:i/>
        </w:rPr>
        <w:t>R</w:t>
      </w:r>
      <w:r>
        <w:rPr/>
        <w:t xml:space="preserve"> produces a comparable set of results, albeit with added noise of small frequency features.</w:t>
      </w:r>
    </w:p>
    <w:p>
      <w:pPr>
        <w:pStyle w:val="Heading2"/>
        <w:rPr/>
      </w:pPr>
      <w:bookmarkStart w:id="9" w:name="external-comparison-of-approach"/>
      <w:bookmarkEnd w:id="9"/>
      <w:r>
        <w:rPr/>
        <w:t>External Comparison of Approach</w:t>
      </w:r>
    </w:p>
    <w:p>
      <w:pPr>
        <w:pStyle w:val="FirstParagraph"/>
        <w:rPr/>
      </w:pPr>
      <w:r>
        <w:rPr/>
        <w:t>The MEN dataset (Bruni et al., 2014) contains cue-cue pairs of English words rating for similarity by Amazon Mechanical Turk participants</w:t>
      </w:r>
      <w:ins w:id="96" w:author="Simon De Deyne" w:date="2019-06-03T18:20:00Z">
        <w:r>
          <w:rPr/>
          <w:t xml:space="preserve"> </w:t>
        </w:r>
      </w:ins>
      <w:ins w:id="97" w:author="Simon De Deyne" w:date="2019-06-03T18:20:00Z">
        <w:r>
          <w:rPr/>
          <w:t>for stimuli taken from the McRae feature norms (McRae et al., 2005).</w:t>
        </w:r>
      </w:ins>
      <w:r>
        <w:rPr/>
        <w:t xml:space="preserve">. In their rating task, participants were shown two cue-cue pairs and asked to select the more related pair of the two presented. Each pair was rated by 50 participants, and thus, a score of 50 indicates high relatedness, while a score of 0 indicates no relatedness. </w:t>
      </w:r>
      <w:commentRangeStart w:id="11"/>
      <w:r>
        <w:rPr/>
        <w:t xml:space="preserve">A range of relatedness values were selected from this dataset with </w:t>
      </w:r>
      <w:ins w:id="98" w:author="Simon De Deyne" w:date="2019-06-03T18:20:00Z">
        <w:r>
          <w:rPr/>
        </w:r>
      </w:ins>
      <w:commentRangeEnd w:id="11"/>
      <w:r>
        <w:commentReference w:id="11"/>
      </w:r>
      <w:r>
        <w:rPr/>
        <w:t xml:space="preserve">overlapping cues from Buchanan et al. (2019), and these values were compared to the cosine calculated between cues using the bag of words method. The correlation between cosine on the </w:t>
      </w:r>
      <w:commentRangeStart w:id="12"/>
      <w:r>
        <w:rPr/>
        <w:t>processed</w:t>
      </w:r>
      <w:ins w:id="99" w:author="Simon De Deyne" w:date="2019-06-03T18:21:00Z">
        <w:r>
          <w:rPr/>
        </w:r>
      </w:ins>
      <w:commentRangeEnd w:id="12"/>
      <w:r>
        <w:commentReference w:id="12"/>
      </w:r>
      <w:r>
        <w:rPr/>
        <w:t xml:space="preserve"> data and the MEN ratings wa</w:t>
      </w:r>
      <w:r>
        <w:rPr/>
        <w:commentReference w:id="13"/>
      </w:r>
      <w:r>
        <w:rPr/>
        <w:t xml:space="preserve">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.69</m:t>
        </m:r>
      </m:oMath>
      <w:r>
        <w:rPr/>
        <w:t xml:space="preserve">, 95% CI </w:t>
      </w:r>
      <w:r>
        <w:rPr/>
      </w:r>
      <m:oMath xmlns:m="http://schemas.openxmlformats.org/officeDocument/2006/math">
        <m:eqArr>
          <m:e/>
          <m:e>
            <m:eqArr>
              <m:e>
                <m:r>
                  <w:rPr>
                    <w:rFonts w:ascii="Cambria Math" w:hAnsi="Cambria Math"/>
                  </w:rPr>
                  <m:t xml:space="preserve">.61</m:t>
                </m:r>
              </m:e>
              <m:e/>
            </m:eqArr>
          </m:e>
        </m:eqArr>
      </m:oMath>
      <w:r>
        <w:rPr/>
        <w:t xml:space="preserve">, </w:t>
      </w:r>
      <w:r>
        <w:rPr/>
      </w:r>
      <m:oMath xmlns:m="http://schemas.openxmlformats.org/officeDocument/2006/math">
        <m:r>
          <w:rPr>
            <w:rFonts w:ascii="Cambria Math" w:hAnsi="Cambria Math"/>
          </w:rPr>
          <m:t xml:space="preserve">.76</m:t>
        </m:r>
      </m:oMath>
      <w:r>
        <w:rPr/>
        <w:t xml:space="preserve">, </w:t>
      </w:r>
      <w:r>
        <w:rPr>
          <w:i/>
        </w:rPr>
        <w:t>N</w:t>
      </w:r>
      <w:r>
        <w:rPr/>
        <w:t xml:space="preserve"> = 179, indicating considerable agreement between raters and cosine values.</w:t>
      </w:r>
    </w:p>
    <w:p>
      <w:pPr>
        <w:pStyle w:val="Heading2"/>
        <w:rPr/>
      </w:pPr>
      <w:bookmarkStart w:id="10" w:name="future-directions"/>
      <w:bookmarkEnd w:id="10"/>
      <w:r>
        <w:rPr/>
        <w:t>Future Directions</w:t>
      </w:r>
    </w:p>
    <w:p>
      <w:pPr>
        <w:pStyle w:val="FirstParagraph"/>
        <w:rPr/>
      </w:pPr>
      <w:ins w:id="100" w:author="Simon De Deyne" w:date="2019-06-03T18:22:00Z">
        <w:r>
          <w:rPr/>
          <w:t xml:space="preserve">An attractive property of the subjective feature listing task is that it results in transparent representations. As a result, many researchers have taken additional steps to group specific types of knowledge together, depending on semantic relations (e.g. taxonomy relations) or their mapping onto distinct brain regions (add ref). Typically this involves applying a hand-crafted coding scheme, which requires a substantial effort. </w:t>
        </w:r>
      </w:ins>
      <w:del w:id="101" w:author="Simon De Deyne" w:date="2019-06-03T18:24:00Z">
        <w:r>
          <w:rPr/>
          <w:delText>Generally, coding ontology is cumbersome on the researcher, as it is normally performed by hand using a coding schema</w:delText>
        </w:r>
      </w:del>
      <w:r>
        <w:rPr/>
        <w:t xml:space="preserve">. </w:t>
      </w:r>
      <w:ins w:id="102" w:author="Simon De Deyne" w:date="2019-06-03T18:25:00Z">
        <w:r>
          <w:rPr/>
          <w:t xml:space="preserve">One of the common ontologies is </w:t>
        </w:r>
      </w:ins>
      <w:ins w:id="103" w:author="Simon De Deyne" w:date="2019-06-03T18:25:00Z">
        <w:r>
          <w:rPr>
            <w:rFonts w:eastAsia="Cambria" w:cs="" w:cstheme="minorBidi" w:eastAsiaTheme="minorHAnsi"/>
            <w:color w:val="00000A"/>
            <w:sz w:val="24"/>
            <w:szCs w:val="24"/>
            <w:lang w:val="en-US" w:eastAsia="en-US" w:bidi="ar-SA"/>
          </w:rPr>
          <w:t>the</w:t>
        </w:r>
      </w:ins>
      <w:ins w:id="104" w:author="Simon De Deyne" w:date="2019-06-03T18:25:00Z">
        <w:r>
          <w:rPr/>
          <w:t xml:space="preserve"> one developed by </w:t>
        </w:r>
      </w:ins>
      <w:r>
        <w:rPr/>
        <w:t>Wu and Barsalou (2009)</w:t>
      </w:r>
      <w:ins w:id="105" w:author="Simon De Deyne" w:date="2019-06-03T18:25:00Z">
        <w:r>
          <w:rPr/>
          <w:t xml:space="preserve">. </w:t>
        </w:r>
      </w:ins>
      <w:ins w:id="106" w:author="Simon De Deyne" w:date="2019-06-03T18:25:00Z">
        <w:r>
          <w:rPr/>
          <w:t xml:space="preserve">The ontology is structured as </w:t>
        </w:r>
      </w:ins>
      <w:ins w:id="107" w:author="Simon De Deyne" w:date="2019-06-03T18:26:00Z">
        <w:r>
          <w:rPr/>
          <w:t>a</w:t>
        </w:r>
      </w:ins>
      <w:r>
        <w:rPr/>
        <w:t xml:space="preserve"> </w:t>
      </w:r>
      <w:del w:id="108" w:author="Simon De Deyne" w:date="2019-06-03T18:26:00Z">
        <w:r>
          <w:rPr/>
          <w:delText>developed a</w:delText>
        </w:r>
      </w:del>
      <w:r>
        <w:rPr/>
        <w:t xml:space="preserve"> hierarchical taxonomy for coding categories as part of the feature listing task</w:t>
      </w:r>
      <w:ins w:id="109" w:author="Simon De Deyne" w:date="2019-06-03T18:26:00Z">
        <w:r>
          <w:rPr/>
          <w:t>.</w:t>
        </w:r>
      </w:ins>
      <w:del w:id="110" w:author="Simon De Deyne" w:date="2019-06-03T18:26:00Z">
        <w:r>
          <w:rPr/>
          <w:delText>, tha</w:delText>
        </w:r>
      </w:del>
      <w:ins w:id="111" w:author="Simon De Deyne" w:date="2019-06-03T18:26:00Z">
        <w:r>
          <w:rPr/>
          <w:t xml:space="preserve"> </w:t>
        </w:r>
      </w:ins>
      <w:ins w:id="112" w:author="Simon De Deyne" w:date="2019-06-03T18:26:00Z">
        <w:r>
          <w:rPr/>
          <w:t>It has</w:t>
        </w:r>
      </w:ins>
      <w:del w:id="113" w:author="Simon De Deyne" w:date="2019-06-03T18:26:00Z">
        <w:r>
          <w:rPr/>
          <w:delText xml:space="preserve">t </w:delText>
        </w:r>
      </w:del>
      <w:r>
        <w:rPr/>
        <w:t xml:space="preserve">has been used in several projects, notably the McRae et al. (2005). Examples of the categories include taxonomic (synonyms, subordinates), entity (internal components, behavior, spatial relations), situation (location, time), and introspective properties (emotion, evaluation). </w:t>
      </w:r>
      <w:commentRangeStart w:id="14"/>
      <w:r>
        <w:rPr/>
        <w:t xml:space="preserve">Coding ontology </w:t>
      </w:r>
      <w:ins w:id="114" w:author="Simon De Deyne" w:date="2019-06-03T18:26:00Z">
        <w:r>
          <w:rPr/>
        </w:r>
      </w:ins>
      <w:commentRangeEnd w:id="14"/>
      <w:r>
        <w:commentReference w:id="14"/>
      </w:r>
      <w:r>
        <w:rPr/>
        <w:t>may be best performed systematically with look-up rules of previously decided upon factors, however, clustering analyses may provide a potential avenue to explore categorizing features within the current dataset. One limitation to this method the sheer size of the idiosyncratic features as mentioned above, and thus, features smaller in number may be more difficult to group.</w:t>
      </w:r>
    </w:p>
    <w:p>
      <w:pPr>
        <w:pStyle w:val="Heading1"/>
        <w:rPr/>
      </w:pPr>
      <w:bookmarkStart w:id="11" w:name="discussion"/>
      <w:bookmarkEnd w:id="11"/>
      <w:r>
        <w:rPr/>
        <w:t>Discussion</w:t>
      </w:r>
    </w:p>
    <w:p>
      <w:pPr>
        <w:pStyle w:val="Normal"/>
        <w:numPr>
          <w:ilvl w:val="0"/>
          <w:numId w:val="5"/>
        </w:numPr>
        <w:rPr/>
      </w:pPr>
      <w:r>
        <w:rPr/>
        <w:t>this sort of thing is great for replication purposes, which is pretty important because of the garden of forking paths which applies not just to statistical analyses but also to processing.</w:t>
      </w:r>
    </w:p>
    <w:p>
      <w:pPr>
        <w:pStyle w:val="Normal"/>
        <w:numPr>
          <w:ilvl w:val="0"/>
          <w:numId w:val="5"/>
        </w:numPr>
        <w:rPr/>
      </w:pPr>
      <w:r>
        <w:rPr/>
        <w:t>we’ve provided a workflow suggestion that a researcher can use to format their work, along with functions that can be detailed to match any hand processing results.</w:t>
      </w:r>
    </w:p>
    <w:p>
      <w:pPr>
        <w:pStyle w:val="Normal"/>
        <w:numPr>
          <w:ilvl w:val="0"/>
          <w:numId w:val="5"/>
        </w:numPr>
        <w:rPr/>
      </w:pPr>
      <w:r>
        <w:rPr/>
        <w:t>weave this to match introduction</w:t>
      </w:r>
    </w:p>
    <w:p>
      <w:pPr>
        <w:pStyle w:val="Heading1"/>
        <w:rPr/>
      </w:pPr>
      <w:bookmarkStart w:id="12" w:name="references"/>
      <w:bookmarkEnd w:id="12"/>
      <w:r>
        <w:rPr/>
        <w:t>References</w:t>
      </w:r>
    </w:p>
    <w:p>
      <w:pPr>
        <w:pStyle w:val="FirstParagraph"/>
        <w:rPr/>
      </w:pPr>
      <w:r>
        <w:rPr/>
        <w:t xml:space="preserve">Ashcraft, M. H. (1978). Property norms for typical and atypical items from 17 categories: A description and discussion. </w:t>
      </w:r>
      <w:r>
        <w:rPr>
          <w:i/>
        </w:rPr>
        <w:t>Memory &amp; Cognition</w:t>
      </w:r>
      <w:r>
        <w:rPr/>
        <w:t xml:space="preserve">, </w:t>
      </w:r>
      <w:r>
        <w:rPr>
          <w:i/>
        </w:rPr>
        <w:t>6</w:t>
      </w:r>
      <w:r>
        <w:rPr/>
        <w:t>(3), 227–232. doi:</w:t>
      </w:r>
      <w:hyperlink r:id="rId6">
        <w:bookmarkStart w:id="13" w:name="ref-Ashcraft1978a"/>
        <w:bookmarkEnd w:id="13"/>
        <w:r>
          <w:rPr>
            <w:rStyle w:val="InternetLink"/>
          </w:rPr>
          <w:t>10.3758/BF03197450</w:t>
        </w:r>
      </w:hyperlink>
    </w:p>
    <w:p>
      <w:pPr>
        <w:pStyle w:val="TextBody"/>
        <w:rPr/>
      </w:pPr>
      <w:r>
        <w:rPr/>
        <w:t xml:space="preserve">Benoit, K., Muhr, D., &amp; Watanabe, K. (2017). stopwords: Multilingual Stopword Lists. Retrieved from </w:t>
      </w:r>
      <w:hyperlink r:id="rId7">
        <w:bookmarkStart w:id="14" w:name="ref-Benoit2017"/>
        <w:bookmarkEnd w:id="14"/>
        <w:r>
          <w:rPr>
            <w:rStyle w:val="InternetLink"/>
          </w:rPr>
          <w:t>https://cran.r-project.org/web/packages/stopwords/index.html</w:t>
        </w:r>
      </w:hyperlink>
    </w:p>
    <w:p>
      <w:pPr>
        <w:pStyle w:val="TextBody"/>
        <w:rPr/>
      </w:pPr>
      <w:r>
        <w:rPr/>
        <w:t xml:space="preserve">Bruni, E., Tran, N. K., &amp; Baroni, M. (2014). Multimodal Distributional Semantics. </w:t>
      </w:r>
      <w:r>
        <w:rPr>
          <w:i/>
        </w:rPr>
        <w:t>Journal of Artificial Intelligence Research</w:t>
      </w:r>
      <w:r>
        <w:rPr/>
        <w:t xml:space="preserve">, </w:t>
      </w:r>
      <w:r>
        <w:rPr>
          <w:i/>
        </w:rPr>
        <w:t>49</w:t>
      </w:r>
      <w:r>
        <w:rPr/>
        <w:t>, 1–47. doi:</w:t>
      </w:r>
      <w:hyperlink r:id="rId8">
        <w:bookmarkStart w:id="15" w:name="ref-Bruni2014"/>
        <w:bookmarkEnd w:id="15"/>
        <w:r>
          <w:rPr>
            <w:rStyle w:val="InternetLink"/>
          </w:rPr>
          <w:t>10.1613/jair.4135</w:t>
        </w:r>
      </w:hyperlink>
    </w:p>
    <w:p>
      <w:pPr>
        <w:pStyle w:val="TextBody"/>
        <w:rPr/>
      </w:pPr>
      <w:r>
        <w:rPr/>
        <w:t xml:space="preserve">Buchanan, E. M., Holmes, J. L., Teasley, M. L., &amp; Hutchison, K. A. (2013). English semantic word-pair norms and a searchable Web portal for experimental stimulus creation. </w:t>
      </w:r>
      <w:r>
        <w:rPr>
          <w:i/>
        </w:rPr>
        <w:t>Behavior Research Methods</w:t>
      </w:r>
      <w:r>
        <w:rPr/>
        <w:t xml:space="preserve">, </w:t>
      </w:r>
      <w:r>
        <w:rPr>
          <w:i/>
        </w:rPr>
        <w:t>45</w:t>
      </w:r>
      <w:r>
        <w:rPr/>
        <w:t>(3), 746–757. doi:</w:t>
      </w:r>
      <w:hyperlink r:id="rId9">
        <w:bookmarkStart w:id="16" w:name="ref-Buchanan2013"/>
        <w:bookmarkEnd w:id="16"/>
        <w:r>
          <w:rPr>
            <w:rStyle w:val="InternetLink"/>
          </w:rPr>
          <w:t>10.3758/s13428-012-0284-z</w:t>
        </w:r>
      </w:hyperlink>
    </w:p>
    <w:p>
      <w:pPr>
        <w:pStyle w:val="TextBody"/>
        <w:rPr/>
      </w:pPr>
      <w:r>
        <w:rPr/>
        <w:t xml:space="preserve">Buchanan, E. M., Valentine, K. D., &amp; Maxwell, N. P. (2019). English semantic feature production norms: An extended database of 4436 concepts. </w:t>
      </w:r>
      <w:r>
        <w:rPr>
          <w:i/>
        </w:rPr>
        <w:t>Behavior Research Methods</w:t>
      </w:r>
      <w:r>
        <w:rPr/>
        <w:t>. doi:</w:t>
      </w:r>
      <w:hyperlink r:id="rId10">
        <w:bookmarkStart w:id="17" w:name="ref-Buchanan2019"/>
        <w:bookmarkEnd w:id="17"/>
        <w:r>
          <w:rPr>
            <w:rStyle w:val="InternetLink"/>
          </w:rPr>
          <w:t>10.3758/s13428-019-01243-z</w:t>
        </w:r>
      </w:hyperlink>
    </w:p>
    <w:p>
      <w:pPr>
        <w:pStyle w:val="TextBody"/>
        <w:rPr/>
      </w:pPr>
      <w:r>
        <w:rPr/>
        <w:t xml:space="preserve">Collins, A. M., &amp; Quillian, M. R. (1969). Retrieval time from semantic memory. </w:t>
      </w:r>
      <w:r>
        <w:rPr>
          <w:i/>
        </w:rPr>
        <w:t>Journal of Verbal Learning and Verbal Behavior</w:t>
      </w:r>
      <w:r>
        <w:rPr/>
        <w:t xml:space="preserve">, </w:t>
      </w:r>
      <w:r>
        <w:rPr>
          <w:i/>
        </w:rPr>
        <w:t>8</w:t>
      </w:r>
      <w:r>
        <w:rPr/>
        <w:t>(2), 240–247. doi:</w:t>
      </w:r>
      <w:hyperlink r:id="rId11">
        <w:bookmarkStart w:id="18" w:name="ref-Collins1969"/>
        <w:bookmarkEnd w:id="18"/>
        <w:r>
          <w:rPr>
            <w:rStyle w:val="InternetLink"/>
          </w:rPr>
          <w:t>10.1016/S0022-5371(69)80069-1</w:t>
        </w:r>
      </w:hyperlink>
    </w:p>
    <w:p>
      <w:pPr>
        <w:pStyle w:val="TextBody"/>
        <w:rPr/>
      </w:pPr>
      <w:r>
        <w:rPr/>
        <w:t xml:space="preserve">Devereux, B. J., Tyler, L. K., Geertzen, J., &amp; Randall, B. (2014). The Centre for Speech, Language and the Brain (CSLB) concept property norms. </w:t>
      </w:r>
      <w:r>
        <w:rPr>
          <w:i/>
        </w:rPr>
        <w:t>Behavior Research Methods</w:t>
      </w:r>
      <w:r>
        <w:rPr/>
        <w:t xml:space="preserve">, </w:t>
      </w:r>
      <w:r>
        <w:rPr>
          <w:i/>
        </w:rPr>
        <w:t>46</w:t>
      </w:r>
      <w:r>
        <w:rPr/>
        <w:t>(4), 1119–1127. doi:</w:t>
      </w:r>
      <w:hyperlink r:id="rId12">
        <w:bookmarkStart w:id="19" w:name="ref-Devereux2014"/>
        <w:bookmarkEnd w:id="19"/>
        <w:r>
          <w:rPr>
            <w:rStyle w:val="InternetLink"/>
          </w:rPr>
          <w:t>10.3758/s13428-013-0420-4</w:t>
        </w:r>
      </w:hyperlink>
    </w:p>
    <w:p>
      <w:pPr>
        <w:pStyle w:val="TextBody"/>
        <w:rPr/>
      </w:pPr>
      <w:r>
        <w:rPr/>
        <w:t xml:space="preserve">Feinerer, I., Hornik, K., &amp; Artifex Software, I. (2018). tm: Text Mining Package. Retrieved from </w:t>
      </w:r>
      <w:hyperlink r:id="rId13">
        <w:bookmarkStart w:id="20" w:name="ref-Feinerer2018"/>
        <w:bookmarkEnd w:id="20"/>
        <w:r>
          <w:rPr>
            <w:rStyle w:val="InternetLink"/>
          </w:rPr>
          <w:t>https://cran.r-project.org/web/packages/tm/index.html</w:t>
        </w:r>
      </w:hyperlink>
    </w:p>
    <w:p>
      <w:pPr>
        <w:pStyle w:val="TextBody"/>
        <w:rPr/>
      </w:pPr>
      <w:r>
        <w:rPr/>
        <w:t xml:space="preserve">Gagolewski, M., &amp; Tartanus, B. (2019). stringi: Character String Processing Facilities. Retrieved from </w:t>
      </w:r>
      <w:hyperlink r:id="rId14">
        <w:bookmarkStart w:id="21" w:name="ref-Gagolewski2019"/>
        <w:bookmarkEnd w:id="21"/>
        <w:r>
          <w:rPr>
            <w:rStyle w:val="InternetLink"/>
          </w:rPr>
          <w:t>https://cran.r-project.org/web/packages/stringi/index.html</w:t>
        </w:r>
      </w:hyperlink>
    </w:p>
    <w:p>
      <w:pPr>
        <w:pStyle w:val="TextBody"/>
        <w:rPr/>
      </w:pPr>
      <w:r>
        <w:rPr/>
        <w:t xml:space="preserve">Kremer, G., &amp; Baroni, M. (2011). A set of semantic norms for German and Italian. </w:t>
      </w:r>
      <w:r>
        <w:rPr>
          <w:i/>
        </w:rPr>
        <w:t>Behavior Research Methods</w:t>
      </w:r>
      <w:r>
        <w:rPr/>
        <w:t xml:space="preserve">, </w:t>
      </w:r>
      <w:r>
        <w:rPr>
          <w:i/>
        </w:rPr>
        <w:t>43</w:t>
      </w:r>
      <w:r>
        <w:rPr/>
        <w:t>(1), 97–109. doi:</w:t>
      </w:r>
      <w:hyperlink r:id="rId15">
        <w:bookmarkStart w:id="22" w:name="ref-Kremer2011a"/>
        <w:bookmarkEnd w:id="22"/>
        <w:r>
          <w:rPr>
            <w:rStyle w:val="InternetLink"/>
          </w:rPr>
          <w:t>10.3758/s13428-010-0028-x</w:t>
        </w:r>
      </w:hyperlink>
    </w:p>
    <w:p>
      <w:pPr>
        <w:pStyle w:val="TextBody"/>
        <w:rPr/>
      </w:pPr>
      <w:r>
        <w:rPr/>
        <w:t xml:space="preserve">Lenci, A., Baroni, M., Cazzolli, G., &amp; Marotta, G. (2013). BLIND: A set of semantic feature norms from the congenitally blind. </w:t>
      </w:r>
      <w:r>
        <w:rPr>
          <w:i/>
        </w:rPr>
        <w:t>Behavior Research Methods</w:t>
      </w:r>
      <w:r>
        <w:rPr/>
        <w:t xml:space="preserve">, </w:t>
      </w:r>
      <w:r>
        <w:rPr>
          <w:i/>
        </w:rPr>
        <w:t>45</w:t>
      </w:r>
      <w:r>
        <w:rPr/>
        <w:t>(4), 1218–1233. doi:</w:t>
      </w:r>
      <w:hyperlink r:id="rId16">
        <w:bookmarkStart w:id="23" w:name="ref-Lenci2013"/>
        <w:bookmarkEnd w:id="23"/>
        <w:r>
          <w:rPr>
            <w:rStyle w:val="InternetLink"/>
          </w:rPr>
          <w:t>10.3758/s13428-013-0323-4</w:t>
        </w:r>
      </w:hyperlink>
    </w:p>
    <w:p>
      <w:pPr>
        <w:pStyle w:val="TextBody"/>
        <w:rPr/>
      </w:pPr>
      <w:r>
        <w:rPr/>
        <w:t xml:space="preserve">McRae, K., Cree, G. S., Seidenberg, M. S., &amp; McNorgan, C. (2005). Semantic feature production norms for a large set of living and nonliving things. </w:t>
      </w:r>
      <w:r>
        <w:rPr>
          <w:i/>
        </w:rPr>
        <w:t>Behavior Research Methods</w:t>
      </w:r>
      <w:r>
        <w:rPr/>
        <w:t xml:space="preserve">, </w:t>
      </w:r>
      <w:r>
        <w:rPr>
          <w:i/>
        </w:rPr>
        <w:t>37</w:t>
      </w:r>
      <w:r>
        <w:rPr/>
        <w:t>(4), 547–559. doi:</w:t>
      </w:r>
      <w:hyperlink r:id="rId17">
        <w:bookmarkStart w:id="24" w:name="ref-McRae2005"/>
        <w:bookmarkEnd w:id="24"/>
        <w:r>
          <w:rPr>
            <w:rStyle w:val="InternetLink"/>
          </w:rPr>
          <w:t>10.3758/BF03192726</w:t>
        </w:r>
      </w:hyperlink>
    </w:p>
    <w:p>
      <w:pPr>
        <w:pStyle w:val="TextBody"/>
        <w:rPr/>
      </w:pPr>
      <w:r>
        <w:rPr/>
        <w:t xml:space="preserve">Michalke, M. (2018). koRpus: An R Package for Text Analysis. Retrieved from </w:t>
      </w:r>
      <w:hyperlink r:id="rId18">
        <w:bookmarkStart w:id="25" w:name="ref-Michalke2018"/>
        <w:bookmarkEnd w:id="25"/>
        <w:r>
          <w:rPr>
            <w:rStyle w:val="InternetLink"/>
          </w:rPr>
          <w:t>https://cran.r-project.org/web/packages/koRpus/index.html</w:t>
        </w:r>
      </w:hyperlink>
    </w:p>
    <w:p>
      <w:pPr>
        <w:pStyle w:val="TextBody"/>
        <w:rPr/>
      </w:pPr>
      <w:r>
        <w:rPr/>
        <w:t xml:space="preserve">Montefinese, M., Ambrosini, E., Fairfield, B., &amp; Mammarella, N. (2013). Semantic memory: A feature-based analysis and new norms for Italian. </w:t>
      </w:r>
      <w:r>
        <w:rPr>
          <w:i/>
        </w:rPr>
        <w:t>Behavior Research Methods</w:t>
      </w:r>
      <w:r>
        <w:rPr/>
        <w:t xml:space="preserve">, </w:t>
      </w:r>
      <w:r>
        <w:rPr>
          <w:i/>
        </w:rPr>
        <w:t>45</w:t>
      </w:r>
      <w:r>
        <w:rPr/>
        <w:t>(2), 440–461. doi:</w:t>
      </w:r>
      <w:hyperlink r:id="rId19">
        <w:bookmarkStart w:id="26" w:name="ref-Montefinese2013"/>
        <w:bookmarkEnd w:id="26"/>
        <w:r>
          <w:rPr>
            <w:rStyle w:val="InternetLink"/>
          </w:rPr>
          <w:t>10.3758/s13428-012-0263-4</w:t>
        </w:r>
      </w:hyperlink>
    </w:p>
    <w:p>
      <w:pPr>
        <w:pStyle w:val="TextBody"/>
        <w:rPr/>
      </w:pPr>
      <w:r>
        <w:rPr/>
        <w:t xml:space="preserve">Ooms, J. (2018). The hunspell package: High-Performance Stemmer, Tokenizer, and Spell Checker for R. Retrieved from </w:t>
      </w:r>
      <w:r>
        <w:fldChar w:fldCharType="begin"/>
      </w:r>
      <w:r>
        <w:instrText> HYPERLINK "https://cran.r-project.org/web/packages/hunspell/vignettes/intro.html{\" \l "}setting{\_}a{\_}language"</w:instrText>
      </w:r>
      <w:r>
        <w:fldChar w:fldCharType="separate"/>
      </w:r>
      <w:bookmarkStart w:id="27" w:name="ref-Ooms2018"/>
      <w:bookmarkEnd w:id="27"/>
      <w:r>
        <w:rPr>
          <w:rStyle w:val="InternetLink"/>
        </w:rPr>
        <w:t>https://cran.r-project.org/web/packages/hunspell/vignettes/intro.html{\#}setting{\_}a{\_}language</w:t>
      </w:r>
      <w:r>
        <w:fldChar w:fldCharType="end"/>
      </w:r>
    </w:p>
    <w:p>
      <w:pPr>
        <w:pStyle w:val="TextBody"/>
        <w:rPr/>
      </w:pPr>
      <w:r>
        <w:rPr/>
        <w:t xml:space="preserve">Perry, P. O. (2017). corpus: Text Corpus Analysis. Retrieved from </w:t>
      </w:r>
      <w:hyperlink r:id="rId20">
        <w:bookmarkStart w:id="28" w:name="ref-Perry2017"/>
        <w:bookmarkEnd w:id="28"/>
        <w:r>
          <w:rPr>
            <w:rStyle w:val="InternetLink"/>
          </w:rPr>
          <w:t>http://corpustext.com/</w:t>
        </w:r>
      </w:hyperlink>
    </w:p>
    <w:p>
      <w:pPr>
        <w:pStyle w:val="TextBody"/>
        <w:rPr/>
      </w:pPr>
      <w:r>
        <w:rPr/>
        <w:t xml:space="preserve">Reverberi, C., Capitani, E., &amp; Laiacona, E. (2004). Variabili semantico lessicali relative a tutti gli elementi di una categoria semantica: Indagine su soggetti normali italiani per la categoria “frutta". </w:t>
      </w:r>
      <w:r>
        <w:rPr>
          <w:i/>
        </w:rPr>
        <w:t>Giornale Italiano Di Psicologia</w:t>
      </w:r>
      <w:r>
        <w:rPr/>
        <w:t xml:space="preserve">, </w:t>
      </w:r>
      <w:r>
        <w:rPr>
          <w:i/>
        </w:rPr>
        <w:t>31</w:t>
      </w:r>
      <w:bookmarkStart w:id="29" w:name="ref-Reverberi2004"/>
      <w:bookmarkEnd w:id="29"/>
      <w:r>
        <w:rPr/>
        <w:t>, 497–522.</w:t>
      </w:r>
    </w:p>
    <w:p>
      <w:pPr>
        <w:pStyle w:val="TextBody"/>
        <w:rPr/>
      </w:pPr>
      <w:r>
        <w:rPr/>
        <w:t xml:space="preserve">Rosch, E., &amp; Mervis, C. B. (1975). Family resemblances: Studies in the internal structure of categories. </w:t>
      </w:r>
      <w:r>
        <w:rPr>
          <w:i/>
        </w:rPr>
        <w:t>Cognitive Psychology</w:t>
      </w:r>
      <w:r>
        <w:rPr/>
        <w:t xml:space="preserve">, </w:t>
      </w:r>
      <w:r>
        <w:rPr>
          <w:i/>
        </w:rPr>
        <w:t>7</w:t>
      </w:r>
      <w:r>
        <w:rPr/>
        <w:t>(4), 573–605. doi:</w:t>
      </w:r>
      <w:hyperlink r:id="rId21">
        <w:bookmarkStart w:id="30" w:name="ref-Rosch1975"/>
        <w:bookmarkEnd w:id="30"/>
        <w:r>
          <w:rPr>
            <w:rStyle w:val="InternetLink"/>
          </w:rPr>
          <w:t>10.1016/0010-0285(75)90024-9</w:t>
        </w:r>
      </w:hyperlink>
    </w:p>
    <w:p>
      <w:pPr>
        <w:pStyle w:val="TextBody"/>
        <w:rPr/>
      </w:pPr>
      <w:r>
        <w:rPr/>
        <w:t xml:space="preserve">Ruts, W., De Deyne, S., Ameel, E., Vanpaemel, W., Verbeemen, T., &amp; Storms, G. (2004). Dutch norm data for 13 semantic categories and 338 exemplars. </w:t>
      </w:r>
      <w:r>
        <w:rPr>
          <w:i/>
        </w:rPr>
        <w:t>Behavior Research Methods, Instruments, &amp; Computers</w:t>
      </w:r>
      <w:r>
        <w:rPr/>
        <w:t xml:space="preserve">, </w:t>
      </w:r>
      <w:r>
        <w:rPr>
          <w:i/>
        </w:rPr>
        <w:t>36</w:t>
      </w:r>
      <w:r>
        <w:rPr/>
        <w:t>(3), 506–515. doi:</w:t>
      </w:r>
      <w:hyperlink r:id="rId22">
        <w:bookmarkStart w:id="31" w:name="ref-Ruts2004"/>
        <w:bookmarkEnd w:id="31"/>
        <w:r>
          <w:rPr>
            <w:rStyle w:val="InternetLink"/>
          </w:rPr>
          <w:t>10.3758/BF03195597</w:t>
        </w:r>
      </w:hyperlink>
    </w:p>
    <w:p>
      <w:pPr>
        <w:pStyle w:val="TextBody"/>
        <w:rPr/>
      </w:pPr>
      <w:r>
        <w:rPr/>
        <w:t>Schmid, H. (1994). Probabilistic Part-of-Speech Tagging Using Decision Trees. doi:</w:t>
      </w:r>
      <w:hyperlink r:id="rId23">
        <w:bookmarkStart w:id="32" w:name="ref-Schmid1994"/>
        <w:bookmarkEnd w:id="32"/>
        <w:r>
          <w:rPr>
            <w:rStyle w:val="InternetLink"/>
          </w:rPr>
          <w:t>10.1.1.28.1139</w:t>
        </w:r>
      </w:hyperlink>
    </w:p>
    <w:p>
      <w:pPr>
        <w:pStyle w:val="TextBody"/>
        <w:rPr/>
      </w:pPr>
      <w:r>
        <w:rPr/>
        <w:t xml:space="preserve">Stein, L., &amp; de Azevedo Gomes, C. (2009). Normas Brasileiras para listas de palavras associadas: Associação semântica, concretude, frequência e emocionalidade. </w:t>
      </w:r>
      <w:r>
        <w:rPr>
          <w:i/>
        </w:rPr>
        <w:t>Psicologia: Teoria E Pesquisa</w:t>
      </w:r>
      <w:r>
        <w:rPr/>
        <w:t xml:space="preserve">, </w:t>
      </w:r>
      <w:r>
        <w:rPr>
          <w:i/>
        </w:rPr>
        <w:t>25</w:t>
      </w:r>
      <w:r>
        <w:rPr/>
        <w:t>, 537–546. doi:</w:t>
      </w:r>
      <w:hyperlink r:id="rId24">
        <w:bookmarkStart w:id="33" w:name="ref-Stein2009"/>
        <w:bookmarkEnd w:id="33"/>
        <w:r>
          <w:rPr>
            <w:rStyle w:val="InternetLink"/>
          </w:rPr>
          <w:t>10.1590/S0102-37722009000400009</w:t>
        </w:r>
      </w:hyperlink>
    </w:p>
    <w:p>
      <w:pPr>
        <w:pStyle w:val="TextBody"/>
        <w:rPr/>
      </w:pPr>
      <w:r>
        <w:rPr/>
        <w:t xml:space="preserve">Toglia, M. P. (2009). Withstanding the test of time: The 1978 semantic word norms. </w:t>
      </w:r>
      <w:r>
        <w:rPr>
          <w:i/>
        </w:rPr>
        <w:t>Behavior Research Methods</w:t>
      </w:r>
      <w:r>
        <w:rPr/>
        <w:t xml:space="preserve">, </w:t>
      </w:r>
      <w:r>
        <w:rPr>
          <w:i/>
        </w:rPr>
        <w:t>41</w:t>
      </w:r>
      <w:r>
        <w:rPr/>
        <w:t>(2), 531–533. doi:</w:t>
      </w:r>
      <w:hyperlink r:id="rId25">
        <w:bookmarkStart w:id="34" w:name="ref-Toglia2009"/>
        <w:bookmarkEnd w:id="34"/>
        <w:r>
          <w:rPr>
            <w:rStyle w:val="InternetLink"/>
          </w:rPr>
          <w:t>10.3758/BRM.41.2.531</w:t>
        </w:r>
      </w:hyperlink>
    </w:p>
    <w:p>
      <w:pPr>
        <w:pStyle w:val="TextBody"/>
        <w:rPr/>
      </w:pPr>
      <w:r>
        <w:rPr/>
        <w:t xml:space="preserve">Toglia, M. P., &amp; Battig, W. F. (1978). </w:t>
      </w:r>
      <w:r>
        <w:rPr>
          <w:i/>
        </w:rPr>
        <w:t>Handbook of semantic word norms</w:t>
      </w:r>
      <w:bookmarkStart w:id="35" w:name="ref-Toglia1978"/>
      <w:bookmarkEnd w:id="35"/>
      <w:r>
        <w:rPr/>
        <w:t>. Hillside, NJ: Earlbaum.</w:t>
      </w:r>
    </w:p>
    <w:p>
      <w:pPr>
        <w:pStyle w:val="TextBody"/>
        <w:rPr/>
      </w:pPr>
      <w:r>
        <w:rPr/>
        <w:t xml:space="preserve">Vinson, D. P., &amp; Vigliocco, G. (2008). Semantic feature production norms for a large set of objects and events. </w:t>
      </w:r>
      <w:r>
        <w:rPr>
          <w:i/>
        </w:rPr>
        <w:t>Behavior Research Methods</w:t>
      </w:r>
      <w:r>
        <w:rPr/>
        <w:t xml:space="preserve">, </w:t>
      </w:r>
      <w:r>
        <w:rPr>
          <w:i/>
        </w:rPr>
        <w:t>40</w:t>
      </w:r>
      <w:r>
        <w:rPr/>
        <w:t>(1), 183–190. doi:</w:t>
      </w:r>
      <w:hyperlink r:id="rId26">
        <w:bookmarkStart w:id="36" w:name="ref-Vinson2008"/>
        <w:bookmarkEnd w:id="36"/>
        <w:r>
          <w:rPr>
            <w:rStyle w:val="InternetLink"/>
          </w:rPr>
          <w:t>10.3758/BRM.40.1.183</w:t>
        </w:r>
      </w:hyperlink>
    </w:p>
    <w:p>
      <w:pPr>
        <w:pStyle w:val="TextBody"/>
        <w:rPr/>
      </w:pPr>
      <w:r>
        <w:rPr/>
        <w:t xml:space="preserve">Vivas, J., Vivas, L., Comesaña, A., Coni, A. G., &amp; Vorano, A. (2017). Spanish semantic feature production norms for 400 concrete concepts. </w:t>
      </w:r>
      <w:r>
        <w:rPr>
          <w:i/>
        </w:rPr>
        <w:t>Behavior Research Methods</w:t>
      </w:r>
      <w:r>
        <w:rPr/>
        <w:t xml:space="preserve">, </w:t>
      </w:r>
      <w:r>
        <w:rPr>
          <w:i/>
        </w:rPr>
        <w:t>49</w:t>
      </w:r>
      <w:r>
        <w:rPr/>
        <w:t>(3), 1095–1106. doi:</w:t>
      </w:r>
      <w:hyperlink r:id="rId27">
        <w:bookmarkStart w:id="37" w:name="ref-Vivas2017"/>
        <w:bookmarkEnd w:id="37"/>
        <w:r>
          <w:rPr>
            <w:rStyle w:val="InternetLink"/>
          </w:rPr>
          <w:t>10.3758/s13428-016-0777-2</w:t>
        </w:r>
      </w:hyperlink>
    </w:p>
    <w:p>
      <w:pPr>
        <w:pStyle w:val="TextBody"/>
        <w:rPr/>
      </w:pPr>
      <w:r>
        <w:rPr/>
        <w:t xml:space="preserve">Wickham, H. (2014). Tidy Data. </w:t>
      </w:r>
      <w:r>
        <w:rPr>
          <w:i/>
        </w:rPr>
        <w:t>Journal of Statistical Software</w:t>
      </w:r>
      <w:r>
        <w:rPr/>
        <w:t xml:space="preserve">, </w:t>
      </w:r>
      <w:r>
        <w:rPr>
          <w:i/>
        </w:rPr>
        <w:t>59</w:t>
      </w:r>
      <w:r>
        <w:rPr/>
        <w:t>(10), 1–23. doi:</w:t>
      </w:r>
      <w:hyperlink r:id="rId28">
        <w:bookmarkStart w:id="38" w:name="ref-Wickham2014"/>
        <w:bookmarkEnd w:id="38"/>
        <w:r>
          <w:rPr>
            <w:rStyle w:val="InternetLink"/>
          </w:rPr>
          <w:t>10.18637/jss.v059.i10</w:t>
        </w:r>
      </w:hyperlink>
    </w:p>
    <w:p>
      <w:pPr>
        <w:pStyle w:val="TextBody"/>
        <w:rPr/>
      </w:pPr>
      <w:r>
        <w:rPr/>
        <w:t xml:space="preserve">Wickham, H., Francios, R., Henry, L., Muller, K., &amp; Rstudio. (2019). dplyr: A Grammar of Data Manipulation. Retrieved from </w:t>
      </w:r>
      <w:hyperlink r:id="rId29">
        <w:bookmarkStart w:id="39" w:name="ref-Wickham2019"/>
        <w:bookmarkEnd w:id="39"/>
        <w:r>
          <w:rPr>
            <w:rStyle w:val="InternetLink"/>
          </w:rPr>
          <w:t>https://cloud.r-project.org/web/packages/dplyr/index.html</w:t>
        </w:r>
      </w:hyperlink>
    </w:p>
    <w:p>
      <w:pPr>
        <w:pStyle w:val="TextBody"/>
        <w:spacing w:lineRule="auto" w:line="480" w:before="180" w:after="240"/>
        <w:ind w:firstLine="680"/>
        <w:rPr/>
      </w:pPr>
      <w:r>
        <w:rPr/>
        <w:t xml:space="preserve">Wu, L.-l., &amp; Barsalou, L. W. (2009). Perceptual simulation in conceptual combination: Evidence from property generation. </w:t>
      </w:r>
      <w:r>
        <w:rPr>
          <w:i/>
        </w:rPr>
        <w:t>Acta Psychologica</w:t>
      </w:r>
      <w:r>
        <w:rPr/>
        <w:t xml:space="preserve">, </w:t>
      </w:r>
      <w:r>
        <w:rPr>
          <w:i/>
        </w:rPr>
        <w:t>132</w:t>
      </w:r>
      <w:r>
        <w:rPr/>
        <w:t>(2), 173–189. doi:</w:t>
      </w:r>
      <w:hyperlink r:id="rId30">
        <w:r>
          <w:rPr>
            <w:rStyle w:val="InternetLink"/>
          </w:rPr>
          <w:t>10.1016/j.actpsy.2009.02.002</w:t>
        </w:r>
      </w:hyperlink>
    </w:p>
    <w:sectPr>
      <w:type w:val="nextPage"/>
      <w:pgSz w:w="12240" w:h="15840"/>
      <w:pgMar w:left="1418" w:right="1418" w:header="0" w:top="1418" w:footer="0" w:bottom="1418"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mon De Deyne" w:date="2019-06-02T12:00:40Z" w:initials="SDD">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In the discussion we might want to say something about how concrete or abstract the concepts are.</w:t>
      </w:r>
    </w:p>
  </w:comment>
  <w:comment w:id="1" w:author="Simon De Deyne" w:date="2019-06-02T12:01:22Z" w:initials="SDD">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Perhaps best to avoid jargon. It's certainly an R tutorial, but if things can be said in natural language and if certain details can be left out without altering meaning or understanding, let's do it :-)</w:t>
      </w:r>
    </w:p>
  </w:comment>
  <w:comment w:id="2" w:author="Simon De Deyne" w:date="2019-06-02T18:49:01Z" w:initials="SDD">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Looking at the datafile sometimes the different features seem to be split by double spaces, sometimes commas… Is there a raw datafile still avaiable (e.g. one with new lines?)</w:t>
      </w:r>
    </w:p>
  </w:comment>
  <w:comment w:id="3" w:author="Simon De Deyne" w:date="2019-06-02T13:00:17Z" w:initials="SDD">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Does the raw data file still contain capitals? Looks like it's already pre-converted to lowercase.</w:t>
      </w:r>
    </w:p>
  </w:comment>
  <w:comment w:id="4" w:author="Simon De Deyne" w:date="2019-06-02T18:29:52Z" w:initials="SDD">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This is somewhat similar to Strudel, maybe ref here (or in discussion)</w:t>
      </w:r>
    </w:p>
  </w:comment>
  <w:comment w:id="5" w:author="Simon De Deyne" w:date="2019-06-02T18:55:05Z" w:initials="SDD">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potentially adverb – adjective as well...</w:t>
      </w:r>
    </w:p>
  </w:comment>
  <w:comment w:id="6" w:author="Simon De Deyne" w:date="2019-06-03T18:12:14Z" w:initials="SD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We probably also want to show that removing stop words improves results later in the article.</w:t>
      </w:r>
    </w:p>
  </w:comment>
  <w:comment w:id="7" w:author="Simon De Deyne" w:date="2019-06-03T18:15:10Z" w:initials="SDD">
    <w:p>
      <w:r>
        <w:rPr>
          <w:rFonts w:ascii="Liberation Serif" w:hAnsi="Liberation Serif" w:eastAsia="DejaVu Sans" w:cs="DejaVu Sans"/>
          <w:color w:val="auto"/>
          <w:lang w:val="en-US" w:eastAsia="en-US" w:bidi="en-US"/>
        </w:rPr>
      </w:r>
    </w:p>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Alternatively, we could use some weigthing function that discounts uninformative and veryrare features...</w:t>
      </w:r>
    </w:p>
  </w:comment>
  <w:comment w:id="8" w:author="Simon De Deyne" w:date="2019-06-03T18:17:20Z" w:initials="SD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Increase Y-axis range to show full figure</w:t>
      </w:r>
    </w:p>
  </w:comment>
  <w:comment w:id="9" w:author="Simon De Deyne" w:date="2019-06-03T18:18:30Z" w:initials="SD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is this similar to our way of lemmatizing them?</w:t>
      </w:r>
    </w:p>
  </w:comment>
  <w:comment w:id="10" w:author="Simon De Deyne" w:date="2019-06-03T18:17:58Z" w:initials="SD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Perhaps we can put these in a table? Did the scatter plots indicate something interesting?</w:t>
      </w:r>
    </w:p>
  </w:comment>
  <w:comment w:id="11" w:author="Simon De Deyne" w:date="2019-06-03T18:20:52Z" w:initials="SD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rephrase</w:t>
      </w:r>
    </w:p>
  </w:comment>
  <w:comment w:id="12" w:author="Simon De Deyne" w:date="2019-06-03T18:21:12Z" w:initials="SD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 xml:space="preserve">terminology: is this the multiword approach? </w:t>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Also, can we give some info on how spelling and stop word removal influences the result. That way we could see the impact of each step...</w:t>
      </w:r>
    </w:p>
  </w:comment>
  <w:comment w:id="13" w:author="Simon De Deyne" w:date="2019-06-02T21:22:05Z" w:initials="SDD">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.72 with lemmatized currently</w:t>
      </w:r>
    </w:p>
  </w:comment>
  <w:comment w:id="14" w:author="Simon De Deyne" w:date="2019-06-03T18:26:53Z" w:initials="SD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The alternative approach here would be something like Strudel.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lowerLetter"/>
      <w:lvlText w:val="%8."/>
      <w:lvlJc w:val="left"/>
      <w:pPr>
        <w:ind w:left="5520" w:hanging="480"/>
      </w:pPr>
    </w:lvl>
    <w:lvl w:ilvl="8">
      <w:start w:val="1"/>
      <w:numFmt w:val="lowerLetter"/>
      <w:lvlText w:val="%9."/>
      <w:lvlJc w:val="left"/>
      <w:pPr>
        <w:ind w:left="6240" w:hanging="48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lsdException w:name="heading 2" w:uiPriority="9" w:qFormat="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rsid w:val="003c3842"/>
    <w:pPr>
      <w:keepNext/>
      <w:keepLines/>
      <w:spacing w:lineRule="auto" w:line="480" w:before="480" w:after="0"/>
      <w:jc w:val="center"/>
      <w:outlineLvl w:val="0"/>
    </w:pPr>
    <w:rPr>
      <w:rFonts w:ascii="Times New Roman" w:hAnsi="Times New Roman" w:eastAsia="" w:cs="" w:cstheme="majorBidi" w:eastAsiaTheme="majorEastAsia"/>
      <w:b/>
      <w:bCs/>
      <w:szCs w:val="32"/>
    </w:rPr>
  </w:style>
  <w:style w:type="paragraph" w:styleId="Heading2">
    <w:name w:val="Heading 2"/>
    <w:basedOn w:val="Normal"/>
    <w:link w:val="berschrift2Zchn"/>
    <w:uiPriority w:val="9"/>
    <w:unhideWhenUsed/>
    <w:qFormat/>
    <w:rsid w:val="003c3842"/>
    <w:pPr>
      <w:keepNext/>
      <w:keepLines/>
      <w:spacing w:lineRule="auto" w:line="360" w:before="240" w:after="0"/>
      <w:outlineLvl w:val="1"/>
    </w:pPr>
    <w:rPr>
      <w:rFonts w:ascii="Times New Roman" w:hAnsi="Times New Roman" w:eastAsia="" w:cs="" w:cstheme="majorBidi" w:eastAsiaTheme="majorEastAsia"/>
      <w:b/>
      <w:bCs/>
      <w:szCs w:val="32"/>
    </w:rPr>
  </w:style>
  <w:style w:type="paragraph" w:styleId="Heading3">
    <w:name w:val="Heading 3"/>
    <w:basedOn w:val="Normal"/>
    <w:uiPriority w:val="9"/>
    <w:unhideWhenUsed/>
    <w:qFormat/>
    <w:rsid w:val="001272f2"/>
    <w:pPr>
      <w:keepNext/>
      <w:keepLines/>
      <w:spacing w:before="0" w:after="0"/>
      <w:ind w:firstLine="680"/>
      <w:outlineLvl w:val="2"/>
    </w:pPr>
    <w:rPr>
      <w:rFonts w:ascii="Times New Roman" w:hAnsi="Times New Roman" w:eastAsia="" w:cs="" w:cstheme="majorBidi" w:eastAsiaTheme="majorEastAsia"/>
      <w:b/>
      <w:bCs/>
      <w:szCs w:val="28"/>
    </w:rPr>
  </w:style>
  <w:style w:type="paragraph" w:styleId="Heading4">
    <w:name w:val="Heading 4"/>
    <w:basedOn w:val="Normal"/>
    <w:uiPriority w:val="9"/>
    <w:unhideWhenUsed/>
    <w:qFormat/>
    <w:rsid w:val="001272f2"/>
    <w:pPr>
      <w:keepNext/>
      <w:keepLines/>
      <w:spacing w:before="0" w:after="0"/>
      <w:ind w:firstLine="680"/>
      <w:outlineLvl w:val="3"/>
    </w:pPr>
    <w:rPr>
      <w:rFonts w:ascii="Times New Roman" w:hAnsi="Times New Roman" w:eastAsia="" w:cs="" w:cstheme="majorBidi" w:eastAsiaTheme="majorEastAsia"/>
      <w:b/>
      <w:bCs/>
      <w:i/>
    </w:rPr>
  </w:style>
  <w:style w:type="paragraph" w:styleId="Heading5">
    <w:name w:val="Heading 5"/>
    <w:basedOn w:val="Normal"/>
    <w:uiPriority w:val="9"/>
    <w:unhideWhenUsed/>
    <w:qFormat/>
    <w:rsid w:val="001272f2"/>
    <w:pPr>
      <w:keepNext/>
      <w:keepLines/>
      <w:spacing w:before="0" w:after="0"/>
      <w:ind w:firstLine="680"/>
      <w:outlineLvl w:val="4"/>
    </w:pPr>
    <w:rPr>
      <w:rFonts w:ascii="Times New Roman" w:hAnsi="Times New Roman" w:eastAsia="" w:cs="" w:cstheme="majorBidi" w:eastAsiaTheme="majorEastAsia"/>
      <w:i/>
      <w:iCs/>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reference">
    <w:name w:val="footnote reference"/>
    <w:basedOn w:val="BeschriftungZchn"/>
    <w:qFormat/>
    <w:rPr>
      <w:vertAlign w:val="superscript"/>
    </w:rPr>
  </w:style>
  <w:style w:type="character" w:styleId="InternetLink">
    <w:name w:val="Internet Link"/>
    <w:basedOn w:val="BeschriftungZchn"/>
    <w:rsid w:val="007d3543"/>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prechblasentextZchn" w:customStyle="1">
    <w:name w:val="Sprechblasentext Zchn"/>
    <w:basedOn w:val="DefaultParagraphFont"/>
    <w:link w:val="Sprechblasentext"/>
    <w:qFormat/>
    <w:rsid w:val="00ac3650"/>
    <w:rPr>
      <w:rFonts w:ascii="Tahoma" w:hAnsi="Tahoma" w:cs="Tahoma"/>
      <w:sz w:val="16"/>
      <w:szCs w:val="16"/>
    </w:rPr>
  </w:style>
  <w:style w:type="character" w:styleId="Berschrift2Zchn" w:customStyle="1">
    <w:name w:val="Überschrift 2 Zchn"/>
    <w:basedOn w:val="DefaultParagraphFont"/>
    <w:link w:val="berschrift2"/>
    <w:uiPriority w:val="9"/>
    <w:qFormat/>
    <w:rsid w:val="00445c3d"/>
    <w:rPr>
      <w:rFonts w:ascii="Times New Roman" w:hAnsi="Times New Roman" w:eastAsia="" w:cs="" w:cstheme="majorBidi" w:eastAsiaTheme="majorEastAsia"/>
      <w:b/>
      <w:bCs/>
      <w:szCs w:val="32"/>
    </w:rPr>
  </w:style>
  <w:style w:type="character" w:styleId="TextkrperZchn" w:customStyle="1">
    <w:name w:val="Textkörper Zchn"/>
    <w:basedOn w:val="DefaultParagraphFont"/>
    <w:link w:val="Textkrper"/>
    <w:qFormat/>
    <w:rsid w:val="001272f2"/>
    <w:rPr>
      <w:rFonts w:ascii="Times New Roman" w:hAnsi="Times New Roman"/>
    </w:rPr>
  </w:style>
  <w:style w:type="character" w:styleId="ZitatZchn" w:customStyle="1">
    <w:name w:val="Zitat Zchn"/>
    <w:basedOn w:val="DefaultParagraphFont"/>
    <w:link w:val="Zitat"/>
    <w:qFormat/>
    <w:rsid w:val="001272f2"/>
    <w:rPr>
      <w:rFonts w:ascii="Times New Roman" w:hAnsi="Times New Roman"/>
      <w:iCs/>
      <w:color w:val="000000" w:themeColor="text1"/>
    </w:rPr>
  </w:style>
  <w:style w:type="character" w:styleId="Pagenumber">
    <w:name w:val="page number"/>
    <w:basedOn w:val="DefaultParagraphFont"/>
    <w:qFormat/>
    <w:rsid w:val="001272f2"/>
    <w:rPr>
      <w:rFonts w:ascii="Times New Roman" w:hAnsi="Times New Roman"/>
      <w:sz w:val="24"/>
    </w:rPr>
  </w:style>
  <w:style w:type="character" w:styleId="KopfzeileZchn" w:customStyle="1">
    <w:name w:val="Kopfzeile Zchn"/>
    <w:basedOn w:val="DefaultParagraphFont"/>
    <w:link w:val="Kopfzeile"/>
    <w:qFormat/>
    <w:rsid w:val="001272f2"/>
    <w:rPr>
      <w:rFonts w:ascii="Times New Roman" w:hAnsi="Times New Roman"/>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TextkrperZchn"/>
    <w:qFormat/>
    <w:rsid w:val="001272f2"/>
    <w:pPr>
      <w:spacing w:lineRule="auto" w:line="480" w:before="180" w:after="240"/>
      <w:ind w:firstLine="680"/>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rsid w:val="00331f8d"/>
    <w:pPr>
      <w:spacing w:before="36" w:after="36"/>
      <w:ind w:hanging="0"/>
    </w:pPr>
    <w:rPr/>
  </w:style>
  <w:style w:type="paragraph" w:styleId="Title">
    <w:name w:val="Title"/>
    <w:basedOn w:val="Normal"/>
    <w:qFormat/>
    <w:rsid w:val="00b75796"/>
    <w:pPr>
      <w:keepNext/>
      <w:keepLines/>
      <w:pageBreakBefore/>
      <w:spacing w:lineRule="auto" w:line="480" w:before="480" w:after="240"/>
      <w:jc w:val="center"/>
    </w:pPr>
    <w:rPr>
      <w:rFonts w:ascii="Times New Roman" w:hAnsi="Times New Roman" w:eastAsia="" w:cs="" w:cstheme="majorBidi" w:eastAsiaTheme="majorEastAsia"/>
      <w:bCs/>
      <w:szCs w:val="36"/>
    </w:rPr>
  </w:style>
  <w:style w:type="paragraph" w:styleId="Subtitle">
    <w:name w:val="Subtitle"/>
    <w:basedOn w:val="Title"/>
    <w:qFormat/>
    <w:pPr>
      <w:spacing w:before="240" w:after="240"/>
    </w:pPr>
    <w:rPr>
      <w:sz w:val="30"/>
      <w:szCs w:val="30"/>
    </w:rPr>
  </w:style>
  <w:style w:type="paragraph" w:styleId="Author" w:customStyle="1">
    <w:name w:val="Author"/>
    <w:qFormat/>
    <w:rsid w:val="003c3842"/>
    <w:pPr>
      <w:keepNext/>
      <w:keepLines/>
      <w:widowControl/>
      <w:bidi w:val="0"/>
      <w:spacing w:lineRule="auto" w:line="48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rsid w:val="001272f2"/>
    <w:pPr>
      <w:keepNext/>
      <w:keepLines/>
      <w:widowControl/>
      <w:bidi w:val="0"/>
      <w:spacing w:lineRule="auto" w:line="48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rsid w:val="001272f2"/>
    <w:pPr>
      <w:keepNext/>
      <w:keepLines/>
      <w:spacing w:lineRule="auto" w:line="480" w:before="300" w:after="300"/>
    </w:pPr>
    <w:rPr>
      <w:rFonts w:ascii="Times New Roman" w:hAnsi="Times New Roman"/>
      <w:szCs w:val="20"/>
    </w:rPr>
  </w:style>
  <w:style w:type="paragraph" w:styleId="Bibliography">
    <w:name w:val="Bibliography"/>
    <w:basedOn w:val="Normal"/>
    <w:qFormat/>
    <w:rsid w:val="001272f2"/>
    <w:pPr>
      <w:spacing w:lineRule="auto" w:line="480"/>
      <w:ind w:left="680" w:hanging="680"/>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rsid w:val="001272f2"/>
    <w:pPr>
      <w:spacing w:lineRule="auto" w:line="480"/>
    </w:pPr>
    <w:rPr>
      <w:rFonts w:ascii="Times New Roman" w:hAnsi="Times New Roman"/>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0" w:after="120"/>
    </w:pPr>
    <w:rPr>
      <w:i/>
    </w:rPr>
  </w:style>
  <w:style w:type="paragraph" w:styleId="TableCaption" w:customStyle="1">
    <w:name w:val="Table Caption"/>
    <w:basedOn w:val="Caption1"/>
    <w:qFormat/>
    <w:rsid w:val="001272f2"/>
    <w:pPr>
      <w:keepNext/>
      <w:spacing w:lineRule="auto" w:line="480" w:before="0" w:after="0"/>
    </w:pPr>
    <w:rPr>
      <w:rFonts w:ascii="Times New Roman" w:hAnsi="Times New Roman"/>
    </w:rPr>
  </w:style>
  <w:style w:type="paragraph" w:styleId="ImageCaption" w:customStyle="1">
    <w:name w:val="Image Caption"/>
    <w:basedOn w:val="Caption1"/>
    <w:qFormat/>
    <w:rsid w:val="003c3842"/>
    <w:pPr>
      <w:spacing w:lineRule="auto" w:line="480"/>
    </w:pPr>
    <w:rPr>
      <w:rFonts w:ascii="Times New Roman" w:hAnsi="Times New Roman"/>
      <w:i w:val="false"/>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rsid w:val="001272f2"/>
    <w:pPr>
      <w:spacing w:before="240" w:after="0"/>
    </w:pPr>
    <w:rPr>
      <w:bCs w:val="false"/>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SprechblasentextZchn"/>
    <w:qFormat/>
    <w:rsid w:val="00ac3650"/>
    <w:pPr>
      <w:spacing w:before="0" w:after="0"/>
    </w:pPr>
    <w:rPr>
      <w:rFonts w:ascii="Tahoma" w:hAnsi="Tahoma" w:cs="Tahoma"/>
      <w:sz w:val="16"/>
      <w:szCs w:val="16"/>
    </w:rPr>
  </w:style>
  <w:style w:type="paragraph" w:styleId="Quote">
    <w:name w:val="Quote"/>
    <w:basedOn w:val="Normal"/>
    <w:link w:val="ZitatZchn"/>
    <w:qFormat/>
    <w:rsid w:val="001272f2"/>
    <w:pPr>
      <w:spacing w:lineRule="auto" w:line="480" w:before="0" w:after="0"/>
      <w:ind w:left="680" w:hanging="0"/>
    </w:pPr>
    <w:rPr>
      <w:rFonts w:ascii="Times New Roman" w:hAnsi="Times New Roman"/>
      <w:iCs/>
      <w:color w:val="000000" w:themeColor="text1"/>
    </w:rPr>
  </w:style>
  <w:style w:type="paragraph" w:styleId="Header">
    <w:name w:val="Header"/>
    <w:basedOn w:val="Normal"/>
    <w:link w:val="KopfzeileZchn"/>
    <w:rsid w:val="001272f2"/>
    <w:pPr>
      <w:tabs>
        <w:tab w:val="center" w:pos="4703" w:leader="none"/>
        <w:tab w:val="right" w:pos="9406" w:leader="none"/>
      </w:tabs>
      <w:spacing w:lineRule="auto" w:line="480" w:before="0" w:after="0"/>
    </w:pPr>
    <w:rPr>
      <w:rFonts w:ascii="Times New Roman" w:hAnsi="Times New Roman"/>
    </w:rPr>
  </w:style>
  <w:style w:type="paragraph" w:styleId="Tableoffigures">
    <w:name w:val="table of figures"/>
    <w:basedOn w:val="Normal"/>
    <w:qFormat/>
    <w:rsid w:val="001272f2"/>
    <w:pPr>
      <w:spacing w:lineRule="auto" w:line="480" w:before="0" w:after="0"/>
    </w:pPr>
    <w:rPr>
      <w:rFonts w:ascii="Times New Roman" w:hAnsi="Times New Roman"/>
    </w:rPr>
  </w:style>
  <w:style w:type="paragraph" w:styleId="H1pagebreak" w:customStyle="1">
    <w:name w:val="h1-pagebreak"/>
    <w:basedOn w:val="Heading1"/>
    <w:qFormat/>
    <w:rsid w:val="00cc4dbe"/>
    <w:pPr>
      <w:pageBreakBefore/>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7407d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basedOn w:val="NormaleTabelle"/>
    <w:uiPriority w:val="99"/>
    <w:rsid w:val="007407d0"/>
    <w:pPr>
      <w:spacing w:after="0"/>
    </w:pPr>
    <w:tblPr>
      <w:tblBorders>
        <w:top w:val="single" w:color="auto" w:sz="12" w:space="0"/>
        <w:bottom w:val="single" w:color="auto" w:sz="12" w:space="0"/>
      </w:tblBorders>
    </w:tblPr>
    <w:tcPr>
      <w:vAlign w:val="center"/>
    </w:tcPr>
    <w:tblStylePr w:type="firstRow">
      <w:tblPr/>
      <w:tcPr>
        <w:tcBorders>
          <w:bottom w:val="single" w:color="auto"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buchanan@harrisburgu.edu" TargetMode="External"/><Relationship Id="rId3" Type="http://schemas.openxmlformats.org/officeDocument/2006/relationships/hyperlink" Target="https://cslb.psychol.cam.ac.uk/propnorm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i.org/10.3758/BF03197450" TargetMode="External"/><Relationship Id="rId7" Type="http://schemas.openxmlformats.org/officeDocument/2006/relationships/hyperlink" Target="https://cran.r-project.org/web/packages/stopwords/index.html" TargetMode="External"/><Relationship Id="rId8" Type="http://schemas.openxmlformats.org/officeDocument/2006/relationships/hyperlink" Target="https://doi.org/10.1613/jair.4135" TargetMode="External"/><Relationship Id="rId9" Type="http://schemas.openxmlformats.org/officeDocument/2006/relationships/hyperlink" Target="https://doi.org/10.3758/s13428-012-0284-z" TargetMode="External"/><Relationship Id="rId10" Type="http://schemas.openxmlformats.org/officeDocument/2006/relationships/hyperlink" Target="https://doi.org/10.3758/s13428-019-01243-z" TargetMode="External"/><Relationship Id="rId11" Type="http://schemas.openxmlformats.org/officeDocument/2006/relationships/hyperlink" Target="https://doi.org/10.1016/S0022-5371(69)80069-1" TargetMode="External"/><Relationship Id="rId12" Type="http://schemas.openxmlformats.org/officeDocument/2006/relationships/hyperlink" Target="https://doi.org/10.3758/s13428-013-0420-4" TargetMode="External"/><Relationship Id="rId13" Type="http://schemas.openxmlformats.org/officeDocument/2006/relationships/hyperlink" Target="https://cran.r-project.org/web/packages/tm/index.html" TargetMode="External"/><Relationship Id="rId14" Type="http://schemas.openxmlformats.org/officeDocument/2006/relationships/hyperlink" Target="https://cran.r-project.org/web/packages/stringi/index.html" TargetMode="External"/><Relationship Id="rId15" Type="http://schemas.openxmlformats.org/officeDocument/2006/relationships/hyperlink" Target="https://doi.org/10.3758/s13428-010-0028-x" TargetMode="External"/><Relationship Id="rId16" Type="http://schemas.openxmlformats.org/officeDocument/2006/relationships/hyperlink" Target="https://doi.org/10.3758/s13428-013-0323-4" TargetMode="External"/><Relationship Id="rId17" Type="http://schemas.openxmlformats.org/officeDocument/2006/relationships/hyperlink" Target="https://doi.org/10.3758/BF03192726" TargetMode="External"/><Relationship Id="rId18" Type="http://schemas.openxmlformats.org/officeDocument/2006/relationships/hyperlink" Target="https://cran.r-project.org/web/packages/koRpus/index.html" TargetMode="External"/><Relationship Id="rId19" Type="http://schemas.openxmlformats.org/officeDocument/2006/relationships/hyperlink" Target="https://doi.org/10.3758/s13428-012-0263-4" TargetMode="External"/><Relationship Id="rId20" Type="http://schemas.openxmlformats.org/officeDocument/2006/relationships/hyperlink" Target="http://corpustext.com/" TargetMode="External"/><Relationship Id="rId21" Type="http://schemas.openxmlformats.org/officeDocument/2006/relationships/hyperlink" Target="https://doi.org/10.1016/0010-0285(75)90024-9" TargetMode="External"/><Relationship Id="rId22" Type="http://schemas.openxmlformats.org/officeDocument/2006/relationships/hyperlink" Target="https://doi.org/10.3758/BF03195597" TargetMode="External"/><Relationship Id="rId23" Type="http://schemas.openxmlformats.org/officeDocument/2006/relationships/hyperlink" Target="https://doi.org/10.1.1.28.1139" TargetMode="External"/><Relationship Id="rId24" Type="http://schemas.openxmlformats.org/officeDocument/2006/relationships/hyperlink" Target="https://doi.org/10.1590/S0102-37722009000400009" TargetMode="External"/><Relationship Id="rId25" Type="http://schemas.openxmlformats.org/officeDocument/2006/relationships/hyperlink" Target="https://doi.org/10.3758/BRM.41.2.531" TargetMode="External"/><Relationship Id="rId26" Type="http://schemas.openxmlformats.org/officeDocument/2006/relationships/hyperlink" Target="https://doi.org/10.3758/BRM.40.1.183" TargetMode="External"/><Relationship Id="rId27" Type="http://schemas.openxmlformats.org/officeDocument/2006/relationships/hyperlink" Target="https://doi.org/10.3758/s13428-016-0777-2" TargetMode="External"/><Relationship Id="rId28" Type="http://schemas.openxmlformats.org/officeDocument/2006/relationships/hyperlink" Target="https://doi.org/10.18637/jss.v059.i10" TargetMode="External"/><Relationship Id="rId29" Type="http://schemas.openxmlformats.org/officeDocument/2006/relationships/hyperlink" Target="https://cloud.r-project.org/web/packages/dplyr/index.html" TargetMode="External"/><Relationship Id="rId30" Type="http://schemas.openxmlformats.org/officeDocument/2006/relationships/hyperlink" Target="https://doi.org/10.1016/j.actpsy.2009.02.002" TargetMode="External"/><Relationship Id="rId31" Type="http://schemas.openxmlformats.org/officeDocument/2006/relationships/comments" Target="comment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Application>LibreOffice/5.1.6.2$Linux_X86_64 LibreOffice_project/10m0$Build-2</Application>
  <Pages>24</Pages>
  <Words>4333</Words>
  <Characters>25845</Characters>
  <CharactersWithSpaces>31853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2019-05-28T18:47:14Z</dcterms:created>
  <dc:creator/>
  <dc:description/>
  <dc:language>en-AU</dc:language>
  <cp:lastModifiedBy>Simon De Deyne</cp:lastModifiedBy>
  <dcterms:modified xsi:type="dcterms:W3CDTF">2019-06-03T18:27:28Z</dcterms:modified>
  <cp:revision>10</cp:revision>
  <dc:subject/>
  <dc:title>A practical primer on processing semantic property norm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